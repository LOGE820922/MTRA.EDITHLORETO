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75" w:rsidRPr="00BA3B20" w:rsidRDefault="00131AE1">
      <w:pPr>
        <w:pStyle w:val="Ttulo"/>
        <w:rPr>
          <w:ins w:id="0" w:author="edith loreto" w:date="2015-10-25T20:24:00Z"/>
          <w:rFonts w:ascii="Century Gothic" w:hAnsi="Century Gothic"/>
          <w:b/>
          <w:i/>
          <w:noProof/>
          <w:color w:val="EA6312" w:themeColor="accent2"/>
          <w:sz w:val="52"/>
          <w:u w:val="single"/>
          <w:lang w:val="es-ES"/>
          <w:rPrChange w:id="1" w:author="edith loreto" w:date="2017-10-08T01:29:00Z">
            <w:rPr>
              <w:ins w:id="2" w:author="edith loreto" w:date="2015-10-25T20:24:00Z"/>
              <w:rFonts w:ascii="Century Gothic" w:hAnsi="Century Gothic"/>
              <w:noProof/>
              <w:color w:val="EA6312" w:themeColor="accent2"/>
              <w:lang w:val="es-ES"/>
            </w:rPr>
          </w:rPrChange>
        </w:rPr>
      </w:pPr>
      <w:del w:id="3" w:author="edith loreto" w:date="2015-10-24T19:28:00Z">
        <w:r w:rsidRPr="00BA3B20" w:rsidDel="00035E77">
          <w:rPr>
            <w:rFonts w:ascii="Century Gothic" w:hAnsi="Century Gothic"/>
            <w:b/>
            <w:i/>
            <w:noProof/>
            <w:color w:val="EA6312" w:themeColor="accent2"/>
            <w:sz w:val="52"/>
            <w:u w:val="single"/>
            <w:lang w:val="es-ES"/>
            <w:rPrChange w:id="4" w:author="edith loreto" w:date="2017-10-08T01:29:00Z">
              <w:rPr>
                <w:rFonts w:ascii="Century Gothic" w:hAnsi="Century Gothic"/>
                <w:noProof/>
                <w:color w:val="EA6312" w:themeColor="accent2"/>
                <w:lang w:val="es-ES"/>
              </w:rPr>
            </w:rPrChange>
          </w:rPr>
          <w:delText>Contextualizacion</w:delText>
        </w:r>
      </w:del>
      <w:ins w:id="5" w:author="edith loreto" w:date="2015-10-24T19:28:00Z">
        <w:r w:rsidR="00CD18E0" w:rsidRPr="00BA3B20">
          <w:rPr>
            <w:rFonts w:ascii="Century Gothic" w:hAnsi="Century Gothic"/>
            <w:b/>
            <w:i/>
            <w:noProof/>
            <w:color w:val="EA6312" w:themeColor="accent2"/>
            <w:sz w:val="52"/>
            <w:u w:val="single"/>
            <w:lang w:val="es-ES"/>
            <w:rPrChange w:id="6" w:author="edith loreto" w:date="2017-10-08T01:29:00Z">
              <w:rPr>
                <w:rFonts w:ascii="Century Gothic" w:hAnsi="Century Gothic"/>
                <w:noProof/>
                <w:color w:val="EA6312" w:themeColor="accent2"/>
                <w:lang w:val="es-ES"/>
              </w:rPr>
            </w:rPrChange>
          </w:rPr>
          <w:t>Diagn</w:t>
        </w:r>
      </w:ins>
      <w:ins w:id="7" w:author="edith loreto" w:date="2015-10-25T19:53:00Z">
        <w:r w:rsidR="00CD18E0" w:rsidRPr="00BA3B20">
          <w:rPr>
            <w:rFonts w:ascii="Century Gothic" w:hAnsi="Century Gothic"/>
            <w:b/>
            <w:i/>
            <w:noProof/>
            <w:color w:val="EA6312" w:themeColor="accent2"/>
            <w:sz w:val="52"/>
            <w:u w:val="single"/>
            <w:lang w:val="es-ES"/>
            <w:rPrChange w:id="8" w:author="edith loreto" w:date="2017-10-08T01:29:00Z">
              <w:rPr>
                <w:rFonts w:ascii="Century Gothic" w:hAnsi="Century Gothic"/>
                <w:noProof/>
                <w:color w:val="EA6312" w:themeColor="accent2"/>
                <w:lang w:val="es-ES"/>
              </w:rPr>
            </w:rPrChange>
          </w:rPr>
          <w:t>ó</w:t>
        </w:r>
      </w:ins>
      <w:ins w:id="9" w:author="edith loreto" w:date="2015-10-24T19:28:00Z">
        <w:r w:rsidR="00035E77" w:rsidRPr="00BA3B20">
          <w:rPr>
            <w:rFonts w:ascii="Century Gothic" w:hAnsi="Century Gothic"/>
            <w:b/>
            <w:i/>
            <w:noProof/>
            <w:color w:val="EA6312" w:themeColor="accent2"/>
            <w:sz w:val="52"/>
            <w:u w:val="single"/>
            <w:lang w:val="es-ES"/>
            <w:rPrChange w:id="10" w:author="edith loreto" w:date="2017-10-08T01:29:00Z">
              <w:rPr>
                <w:rFonts w:ascii="Century Gothic" w:hAnsi="Century Gothic"/>
                <w:noProof/>
                <w:color w:val="EA6312" w:themeColor="accent2"/>
                <w:lang w:val="es-ES"/>
              </w:rPr>
            </w:rPrChange>
          </w:rPr>
          <w:t>stico del Grupo</w:t>
        </w:r>
      </w:ins>
    </w:p>
    <w:p w:rsidR="000A3F1B" w:rsidRPr="000A3F1B" w:rsidRDefault="000A3F1B">
      <w:pPr>
        <w:rPr>
          <w:lang w:val="es-ES"/>
          <w:rPrChange w:id="11" w:author="edith loreto" w:date="2015-10-25T20:24:00Z">
            <w:rPr>
              <w:noProof/>
              <w:color w:val="EA6312" w:themeColor="accent2"/>
              <w:lang w:val="es-ES"/>
            </w:rPr>
          </w:rPrChange>
        </w:rPr>
        <w:pPrChange w:id="12" w:author="edith loreto" w:date="2015-10-25T20:24:00Z">
          <w:pPr>
            <w:pStyle w:val="Ttulo"/>
          </w:pPr>
        </w:pPrChange>
      </w:pPr>
    </w:p>
    <w:p w:rsidR="00035E77" w:rsidRPr="00BA3B20" w:rsidRDefault="00A3149A">
      <w:pPr>
        <w:jc w:val="both"/>
        <w:rPr>
          <w:ins w:id="13" w:author="edith loreto" w:date="2015-10-24T19:35:00Z"/>
          <w:rFonts w:ascii="Arial" w:hAnsi="Arial" w:cs="Arial"/>
          <w:noProof/>
          <w:color w:val="595959" w:themeColor="text1" w:themeTint="A6"/>
          <w:sz w:val="18"/>
          <w:szCs w:val="18"/>
          <w:lang w:val="es-ES"/>
          <w:rPrChange w:id="14" w:author="edith loreto" w:date="2017-10-08T01:28:00Z">
            <w:rPr>
              <w:ins w:id="15" w:author="edith loreto" w:date="2015-10-24T19:35:00Z"/>
              <w:noProof/>
              <w:color w:val="000000" w:themeColor="text1"/>
              <w:sz w:val="20"/>
              <w:szCs w:val="20"/>
              <w:lang w:val="es-ES"/>
            </w:rPr>
          </w:rPrChange>
        </w:rPr>
      </w:pPr>
      <w:ins w:id="16" w:author="edith loreto" w:date="2015-10-24T19:29:00Z">
        <w:r>
          <w:rPr>
            <w:rFonts w:ascii="Arial" w:hAnsi="Arial" w:cs="Arial"/>
            <w:noProof/>
            <w:color w:val="595959" w:themeColor="text1" w:themeTint="A6"/>
            <w:sz w:val="18"/>
            <w:szCs w:val="18"/>
            <w:lang w:val="es-ES"/>
            <w:rPrChange w:id="17" w:author="edith loreto" w:date="2017-10-08T01:28:00Z">
              <w:rPr>
                <w:rFonts w:ascii="Arial" w:hAnsi="Arial" w:cs="Arial"/>
                <w:noProof/>
                <w:color w:val="595959" w:themeColor="text1" w:themeTint="A6"/>
                <w:sz w:val="18"/>
                <w:szCs w:val="18"/>
                <w:lang w:val="es-ES"/>
              </w:rPr>
            </w:rPrChange>
          </w:rPr>
          <w:t>Mi grupo de Primer Grado</w:t>
        </w:r>
      </w:ins>
      <w:bookmarkStart w:id="18" w:name="_GoBack"/>
      <w:bookmarkEnd w:id="18"/>
      <w:ins w:id="19" w:author="edith loreto" w:date="2015-10-24T19:30:00Z">
        <w:r w:rsidR="00035E77" w:rsidRPr="00BA3B20">
          <w:rPr>
            <w:rFonts w:ascii="Arial" w:hAnsi="Arial" w:cs="Arial"/>
            <w:noProof/>
            <w:color w:val="595959" w:themeColor="text1" w:themeTint="A6"/>
            <w:sz w:val="18"/>
            <w:szCs w:val="18"/>
            <w:lang w:val="es-ES"/>
            <w:rPrChange w:id="20" w:author="edith loreto" w:date="2017-10-08T01:28:00Z">
              <w:rPr>
                <w:noProof/>
                <w:color w:val="000000" w:themeColor="text1"/>
                <w:sz w:val="20"/>
                <w:szCs w:val="20"/>
                <w:lang w:val="es-ES"/>
              </w:rPr>
            </w:rPrChange>
          </w:rPr>
          <w:t xml:space="preserve"> </w:t>
        </w:r>
      </w:ins>
      <w:ins w:id="21" w:author="edith loreto" w:date="2015-10-24T19:31:00Z">
        <w:r w:rsidR="00E61F0E" w:rsidRPr="00BA3B20">
          <w:rPr>
            <w:rFonts w:ascii="Arial" w:hAnsi="Arial" w:cs="Arial"/>
            <w:noProof/>
            <w:color w:val="595959" w:themeColor="text1" w:themeTint="A6"/>
            <w:sz w:val="18"/>
            <w:szCs w:val="18"/>
            <w:lang w:val="es-ES"/>
            <w:rPrChange w:id="22" w:author="edith loreto" w:date="2017-10-08T01:28:00Z">
              <w:rPr>
                <w:noProof/>
                <w:color w:val="000000" w:themeColor="text1"/>
                <w:sz w:val="20"/>
                <w:szCs w:val="20"/>
                <w:lang w:val="es-ES"/>
              </w:rPr>
            </w:rPrChange>
          </w:rPr>
          <w:t xml:space="preserve">esta compuesto por 27 estudiantes,  mujeres y </w:t>
        </w:r>
        <w:r w:rsidR="00035E77" w:rsidRPr="00BA3B20">
          <w:rPr>
            <w:rFonts w:ascii="Arial" w:hAnsi="Arial" w:cs="Arial"/>
            <w:noProof/>
            <w:color w:val="595959" w:themeColor="text1" w:themeTint="A6"/>
            <w:sz w:val="18"/>
            <w:szCs w:val="18"/>
            <w:lang w:val="es-ES"/>
            <w:rPrChange w:id="23" w:author="edith loreto" w:date="2017-10-08T01:28:00Z">
              <w:rPr>
                <w:noProof/>
                <w:color w:val="000000" w:themeColor="text1"/>
                <w:sz w:val="20"/>
                <w:szCs w:val="20"/>
                <w:lang w:val="es-ES"/>
              </w:rPr>
            </w:rPrChange>
          </w:rPr>
          <w:t xml:space="preserve"> hombres, con una edad promedio de 12</w:t>
        </w:r>
      </w:ins>
      <w:ins w:id="24" w:author="edith loreto" w:date="2017-10-08T01:09:00Z">
        <w:r w:rsidR="00E61F0E" w:rsidRPr="00BA3B20">
          <w:rPr>
            <w:rFonts w:ascii="Arial" w:hAnsi="Arial" w:cs="Arial"/>
            <w:noProof/>
            <w:color w:val="595959" w:themeColor="text1" w:themeTint="A6"/>
            <w:sz w:val="18"/>
            <w:szCs w:val="18"/>
            <w:lang w:val="es-ES"/>
            <w:rPrChange w:id="25" w:author="edith loreto" w:date="2017-10-08T01:28:00Z">
              <w:rPr>
                <w:noProof/>
                <w:color w:val="000000" w:themeColor="text1"/>
                <w:sz w:val="20"/>
                <w:szCs w:val="20"/>
                <w:lang w:val="es-ES"/>
              </w:rPr>
            </w:rPrChange>
          </w:rPr>
          <w:t>-14</w:t>
        </w:r>
      </w:ins>
      <w:ins w:id="26" w:author="edith loreto" w:date="2015-10-24T19:31:00Z">
        <w:r w:rsidR="00035E77" w:rsidRPr="00BA3B20">
          <w:rPr>
            <w:rFonts w:ascii="Arial" w:hAnsi="Arial" w:cs="Arial"/>
            <w:noProof/>
            <w:color w:val="595959" w:themeColor="text1" w:themeTint="A6"/>
            <w:sz w:val="18"/>
            <w:szCs w:val="18"/>
            <w:lang w:val="es-ES"/>
            <w:rPrChange w:id="27" w:author="edith loreto" w:date="2017-10-08T01:28:00Z">
              <w:rPr>
                <w:noProof/>
                <w:color w:val="000000" w:themeColor="text1"/>
                <w:sz w:val="20"/>
                <w:szCs w:val="20"/>
                <w:lang w:val="es-ES"/>
              </w:rPr>
            </w:rPrChange>
          </w:rPr>
          <w:t xml:space="preserve"> años, </w:t>
        </w:r>
      </w:ins>
      <w:ins w:id="28" w:author="edith loreto" w:date="2015-10-24T19:33:00Z">
        <w:r w:rsidR="00035E77" w:rsidRPr="00BA3B20">
          <w:rPr>
            <w:rFonts w:ascii="Arial" w:hAnsi="Arial" w:cs="Arial"/>
            <w:noProof/>
            <w:color w:val="595959" w:themeColor="text1" w:themeTint="A6"/>
            <w:sz w:val="18"/>
            <w:szCs w:val="18"/>
            <w:lang w:val="es-ES"/>
            <w:rPrChange w:id="29" w:author="edith loreto" w:date="2017-10-08T01:28:00Z">
              <w:rPr>
                <w:noProof/>
                <w:color w:val="000000" w:themeColor="text1"/>
                <w:sz w:val="20"/>
                <w:szCs w:val="20"/>
                <w:lang w:val="es-ES"/>
              </w:rPr>
            </w:rPrChange>
          </w:rPr>
          <w:t>son un grupo muy activo, algunos se inclinan hacia el  juego</w:t>
        </w:r>
      </w:ins>
      <w:ins w:id="30" w:author="edith loreto" w:date="2017-10-08T01:12:00Z">
        <w:r w:rsidR="00E61F0E" w:rsidRPr="00BA3B20">
          <w:rPr>
            <w:rFonts w:ascii="Arial" w:hAnsi="Arial" w:cs="Arial"/>
            <w:noProof/>
            <w:color w:val="595959" w:themeColor="text1" w:themeTint="A6"/>
            <w:sz w:val="18"/>
            <w:szCs w:val="18"/>
            <w:lang w:val="es-ES"/>
            <w:rPrChange w:id="31" w:author="edith loreto" w:date="2017-10-08T01:28:00Z">
              <w:rPr>
                <w:noProof/>
                <w:color w:val="000000" w:themeColor="text1"/>
                <w:sz w:val="20"/>
                <w:szCs w:val="20"/>
                <w:lang w:val="es-ES"/>
              </w:rPr>
            </w:rPrChange>
          </w:rPr>
          <w:t xml:space="preserve"> y platicar en clase</w:t>
        </w:r>
      </w:ins>
      <w:ins w:id="32" w:author="edith loreto" w:date="2015-10-24T19:33:00Z">
        <w:r w:rsidR="00035E77" w:rsidRPr="00BA3B20">
          <w:rPr>
            <w:rFonts w:ascii="Arial" w:hAnsi="Arial" w:cs="Arial"/>
            <w:noProof/>
            <w:color w:val="595959" w:themeColor="text1" w:themeTint="A6"/>
            <w:sz w:val="18"/>
            <w:szCs w:val="18"/>
            <w:lang w:val="es-ES"/>
            <w:rPrChange w:id="33" w:author="edith loreto" w:date="2017-10-08T01:28:00Z">
              <w:rPr>
                <w:noProof/>
                <w:color w:val="000000" w:themeColor="text1"/>
                <w:sz w:val="20"/>
                <w:szCs w:val="20"/>
                <w:lang w:val="es-ES"/>
              </w:rPr>
            </w:rPrChange>
          </w:rPr>
          <w:t xml:space="preserve"> </w:t>
        </w:r>
      </w:ins>
      <w:ins w:id="34" w:author="edith loreto" w:date="2015-10-24T19:34:00Z">
        <w:r w:rsidR="00035E77" w:rsidRPr="00BA3B20">
          <w:rPr>
            <w:rFonts w:ascii="Arial" w:hAnsi="Arial" w:cs="Arial"/>
            <w:noProof/>
            <w:color w:val="595959" w:themeColor="text1" w:themeTint="A6"/>
            <w:sz w:val="18"/>
            <w:szCs w:val="18"/>
            <w:lang w:val="es-ES"/>
            <w:rPrChange w:id="35" w:author="edith loreto" w:date="2017-10-08T01:28:00Z">
              <w:rPr>
                <w:noProof/>
                <w:color w:val="000000" w:themeColor="text1"/>
                <w:sz w:val="20"/>
                <w:szCs w:val="20"/>
                <w:lang w:val="es-ES"/>
              </w:rPr>
            </w:rPrChange>
          </w:rPr>
          <w:t>p</w:t>
        </w:r>
        <w:r w:rsidR="00CD18E0" w:rsidRPr="00BA3B20">
          <w:rPr>
            <w:rFonts w:ascii="Arial" w:hAnsi="Arial" w:cs="Arial"/>
            <w:noProof/>
            <w:color w:val="595959" w:themeColor="text1" w:themeTint="A6"/>
            <w:sz w:val="18"/>
            <w:szCs w:val="18"/>
            <w:lang w:val="es-ES"/>
            <w:rPrChange w:id="36" w:author="edith loreto" w:date="2017-10-08T01:28:00Z">
              <w:rPr>
                <w:noProof/>
                <w:color w:val="000000" w:themeColor="text1"/>
                <w:sz w:val="20"/>
                <w:szCs w:val="20"/>
                <w:lang w:val="es-ES"/>
              </w:rPr>
            </w:rPrChange>
          </w:rPr>
          <w:t>ero la mayoria cumple con las a</w:t>
        </w:r>
        <w:r w:rsidR="00035E77" w:rsidRPr="00BA3B20">
          <w:rPr>
            <w:rFonts w:ascii="Arial" w:hAnsi="Arial" w:cs="Arial"/>
            <w:noProof/>
            <w:color w:val="595959" w:themeColor="text1" w:themeTint="A6"/>
            <w:sz w:val="18"/>
            <w:szCs w:val="18"/>
            <w:lang w:val="es-ES"/>
            <w:rPrChange w:id="37" w:author="edith loreto" w:date="2017-10-08T01:28:00Z">
              <w:rPr>
                <w:noProof/>
                <w:color w:val="000000" w:themeColor="text1"/>
                <w:sz w:val="20"/>
                <w:szCs w:val="20"/>
                <w:lang w:val="es-ES"/>
              </w:rPr>
            </w:rPrChange>
          </w:rPr>
          <w:t xml:space="preserve">ctividades </w:t>
        </w:r>
        <w:r w:rsidR="00E61F0E" w:rsidRPr="00BA3B20">
          <w:rPr>
            <w:rFonts w:ascii="Arial" w:hAnsi="Arial" w:cs="Arial"/>
            <w:noProof/>
            <w:color w:val="595959" w:themeColor="text1" w:themeTint="A6"/>
            <w:sz w:val="18"/>
            <w:szCs w:val="18"/>
            <w:lang w:val="es-ES"/>
            <w:rPrChange w:id="38" w:author="edith loreto" w:date="2017-10-08T01:28:00Z">
              <w:rPr>
                <w:noProof/>
                <w:color w:val="000000" w:themeColor="text1"/>
                <w:sz w:val="20"/>
                <w:szCs w:val="20"/>
                <w:lang w:val="es-ES"/>
              </w:rPr>
            </w:rPrChange>
          </w:rPr>
          <w:t>propuestas en el aula.</w:t>
        </w:r>
      </w:ins>
    </w:p>
    <w:p w:rsidR="00CD18E0" w:rsidRPr="00BA3B20" w:rsidRDefault="00035E77">
      <w:pPr>
        <w:jc w:val="both"/>
        <w:rPr>
          <w:ins w:id="39" w:author="edith loreto" w:date="2015-10-25T19:50:00Z"/>
          <w:rFonts w:ascii="Arial" w:hAnsi="Arial" w:cs="Arial"/>
          <w:noProof/>
          <w:color w:val="595959" w:themeColor="text1" w:themeTint="A6"/>
          <w:sz w:val="18"/>
          <w:szCs w:val="18"/>
          <w:lang w:val="es-ES"/>
          <w:rPrChange w:id="40" w:author="edith loreto" w:date="2017-10-08T01:28:00Z">
            <w:rPr>
              <w:ins w:id="41" w:author="edith loreto" w:date="2015-10-25T19:50:00Z"/>
              <w:noProof/>
              <w:color w:val="000000" w:themeColor="text1"/>
              <w:sz w:val="20"/>
              <w:szCs w:val="20"/>
              <w:lang w:val="es-ES"/>
            </w:rPr>
          </w:rPrChange>
        </w:rPr>
      </w:pPr>
      <w:ins w:id="42" w:author="edith loreto" w:date="2015-10-24T19:35:00Z">
        <w:r w:rsidRPr="00BA3B20">
          <w:rPr>
            <w:rFonts w:ascii="Arial" w:hAnsi="Arial" w:cs="Arial"/>
            <w:noProof/>
            <w:color w:val="595959" w:themeColor="text1" w:themeTint="A6"/>
            <w:sz w:val="18"/>
            <w:szCs w:val="18"/>
            <w:lang w:val="es-ES"/>
            <w:rPrChange w:id="43" w:author="edith loreto" w:date="2017-10-08T01:28:00Z">
              <w:rPr>
                <w:noProof/>
                <w:color w:val="000000" w:themeColor="text1"/>
                <w:sz w:val="20"/>
                <w:szCs w:val="20"/>
                <w:lang w:val="es-ES"/>
              </w:rPr>
            </w:rPrChange>
          </w:rPr>
          <w:t xml:space="preserve">Algunos </w:t>
        </w:r>
      </w:ins>
      <w:ins w:id="44" w:author="edith loreto" w:date="2015-10-25T19:50:00Z">
        <w:r w:rsidR="00CD18E0" w:rsidRPr="00BA3B20">
          <w:rPr>
            <w:rFonts w:ascii="Arial" w:hAnsi="Arial" w:cs="Arial"/>
            <w:noProof/>
            <w:color w:val="595959" w:themeColor="text1" w:themeTint="A6"/>
            <w:sz w:val="18"/>
            <w:szCs w:val="18"/>
            <w:lang w:val="es-ES"/>
            <w:rPrChange w:id="45" w:author="edith loreto" w:date="2017-10-08T01:28:00Z">
              <w:rPr>
                <w:noProof/>
                <w:color w:val="000000" w:themeColor="text1"/>
                <w:sz w:val="20"/>
                <w:szCs w:val="20"/>
                <w:lang w:val="es-ES"/>
              </w:rPr>
            </w:rPrChange>
          </w:rPr>
          <w:t>viene</w:t>
        </w:r>
      </w:ins>
      <w:ins w:id="46" w:author="edith loreto" w:date="2015-10-25T19:53:00Z">
        <w:r w:rsidR="00CD18E0" w:rsidRPr="00BA3B20">
          <w:rPr>
            <w:rFonts w:ascii="Arial" w:hAnsi="Arial" w:cs="Arial"/>
            <w:noProof/>
            <w:color w:val="595959" w:themeColor="text1" w:themeTint="A6"/>
            <w:sz w:val="18"/>
            <w:szCs w:val="18"/>
            <w:lang w:val="es-ES"/>
            <w:rPrChange w:id="47" w:author="edith loreto" w:date="2017-10-08T01:28:00Z">
              <w:rPr>
                <w:noProof/>
                <w:color w:val="000000" w:themeColor="text1"/>
                <w:sz w:val="20"/>
                <w:szCs w:val="20"/>
                <w:lang w:val="es-ES"/>
              </w:rPr>
            </w:rPrChange>
          </w:rPr>
          <w:t>n</w:t>
        </w:r>
      </w:ins>
      <w:ins w:id="48" w:author="edith loreto" w:date="2015-10-25T19:50:00Z">
        <w:r w:rsidR="00CD18E0" w:rsidRPr="00BA3B20">
          <w:rPr>
            <w:rFonts w:ascii="Arial" w:hAnsi="Arial" w:cs="Arial"/>
            <w:noProof/>
            <w:color w:val="595959" w:themeColor="text1" w:themeTint="A6"/>
            <w:sz w:val="18"/>
            <w:szCs w:val="18"/>
            <w:lang w:val="es-ES"/>
            <w:rPrChange w:id="49" w:author="edith loreto" w:date="2017-10-08T01:28:00Z">
              <w:rPr>
                <w:noProof/>
                <w:color w:val="000000" w:themeColor="text1"/>
                <w:sz w:val="20"/>
                <w:szCs w:val="20"/>
                <w:lang w:val="es-ES"/>
              </w:rPr>
            </w:rPrChange>
          </w:rPr>
          <w:t xml:space="preserve"> de la primaria con</w:t>
        </w:r>
      </w:ins>
      <w:ins w:id="50" w:author="edith loreto" w:date="2015-10-24T19:35:00Z">
        <w:r w:rsidR="00CD18E0" w:rsidRPr="00BA3B20">
          <w:rPr>
            <w:rFonts w:ascii="Arial" w:hAnsi="Arial" w:cs="Arial"/>
            <w:noProof/>
            <w:color w:val="595959" w:themeColor="text1" w:themeTint="A6"/>
            <w:sz w:val="18"/>
            <w:szCs w:val="18"/>
            <w:lang w:val="es-ES"/>
            <w:rPrChange w:id="51" w:author="edith loreto" w:date="2017-10-08T01:28:00Z">
              <w:rPr>
                <w:noProof/>
                <w:color w:val="000000" w:themeColor="text1"/>
                <w:sz w:val="20"/>
                <w:szCs w:val="20"/>
                <w:lang w:val="es-ES"/>
              </w:rPr>
            </w:rPrChange>
          </w:rPr>
          <w:t xml:space="preserve"> problemas en </w:t>
        </w:r>
        <w:r w:rsidRPr="00BA3B20">
          <w:rPr>
            <w:rFonts w:ascii="Arial" w:hAnsi="Arial" w:cs="Arial"/>
            <w:noProof/>
            <w:color w:val="595959" w:themeColor="text1" w:themeTint="A6"/>
            <w:sz w:val="18"/>
            <w:szCs w:val="18"/>
            <w:lang w:val="es-ES"/>
            <w:rPrChange w:id="52" w:author="edith loreto" w:date="2017-10-08T01:28:00Z">
              <w:rPr>
                <w:noProof/>
                <w:color w:val="000000" w:themeColor="text1"/>
                <w:sz w:val="20"/>
                <w:szCs w:val="20"/>
                <w:lang w:val="es-ES"/>
              </w:rPr>
            </w:rPrChange>
          </w:rPr>
          <w:t>temas basicos como</w:t>
        </w:r>
      </w:ins>
      <w:ins w:id="53" w:author="edith loreto" w:date="2015-10-24T19:39:00Z">
        <w:r w:rsidR="00CD18E0" w:rsidRPr="00BA3B20">
          <w:rPr>
            <w:rFonts w:ascii="Arial" w:hAnsi="Arial" w:cs="Arial"/>
            <w:noProof/>
            <w:color w:val="595959" w:themeColor="text1" w:themeTint="A6"/>
            <w:sz w:val="18"/>
            <w:szCs w:val="18"/>
            <w:lang w:val="es-ES"/>
            <w:rPrChange w:id="54" w:author="edith loreto" w:date="2017-10-08T01:28:00Z">
              <w:rPr>
                <w:noProof/>
                <w:color w:val="000000" w:themeColor="text1"/>
                <w:sz w:val="20"/>
                <w:szCs w:val="20"/>
                <w:lang w:val="es-ES"/>
              </w:rPr>
            </w:rPrChange>
          </w:rPr>
          <w:t xml:space="preserve"> en matem</w:t>
        </w:r>
      </w:ins>
      <w:ins w:id="55" w:author="edith loreto" w:date="2015-10-25T19:53:00Z">
        <w:r w:rsidR="00CD18E0" w:rsidRPr="00BA3B20">
          <w:rPr>
            <w:rFonts w:ascii="Arial" w:hAnsi="Arial" w:cs="Arial"/>
            <w:noProof/>
            <w:color w:val="595959" w:themeColor="text1" w:themeTint="A6"/>
            <w:sz w:val="18"/>
            <w:szCs w:val="18"/>
            <w:lang w:val="es-ES"/>
            <w:rPrChange w:id="56" w:author="edith loreto" w:date="2017-10-08T01:28:00Z">
              <w:rPr>
                <w:noProof/>
                <w:color w:val="000000" w:themeColor="text1"/>
                <w:sz w:val="20"/>
                <w:szCs w:val="20"/>
                <w:lang w:val="es-ES"/>
              </w:rPr>
            </w:rPrChange>
          </w:rPr>
          <w:t>á</w:t>
        </w:r>
      </w:ins>
      <w:ins w:id="57" w:author="edith loreto" w:date="2015-10-24T19:39:00Z">
        <w:r w:rsidR="001651C3" w:rsidRPr="00BA3B20">
          <w:rPr>
            <w:rFonts w:ascii="Arial" w:hAnsi="Arial" w:cs="Arial"/>
            <w:noProof/>
            <w:color w:val="595959" w:themeColor="text1" w:themeTint="A6"/>
            <w:sz w:val="18"/>
            <w:szCs w:val="18"/>
            <w:lang w:val="es-ES"/>
            <w:rPrChange w:id="58" w:author="edith loreto" w:date="2017-10-08T01:28:00Z">
              <w:rPr>
                <w:noProof/>
                <w:color w:val="000000" w:themeColor="text1"/>
                <w:sz w:val="20"/>
                <w:szCs w:val="20"/>
                <w:lang w:val="es-ES"/>
              </w:rPr>
            </w:rPrChange>
          </w:rPr>
          <w:t xml:space="preserve">ticas con </w:t>
        </w:r>
      </w:ins>
      <w:ins w:id="59" w:author="edith loreto" w:date="2015-10-24T19:35:00Z">
        <w:r w:rsidR="00CD18E0" w:rsidRPr="00BA3B20">
          <w:rPr>
            <w:rFonts w:ascii="Arial" w:hAnsi="Arial" w:cs="Arial"/>
            <w:noProof/>
            <w:color w:val="595959" w:themeColor="text1" w:themeTint="A6"/>
            <w:sz w:val="18"/>
            <w:szCs w:val="18"/>
            <w:lang w:val="es-ES"/>
            <w:rPrChange w:id="60" w:author="edith loreto" w:date="2017-10-08T01:28:00Z">
              <w:rPr>
                <w:noProof/>
                <w:color w:val="000000" w:themeColor="text1"/>
                <w:sz w:val="20"/>
                <w:szCs w:val="20"/>
                <w:lang w:val="es-ES"/>
              </w:rPr>
            </w:rPrChange>
          </w:rPr>
          <w:t xml:space="preserve"> las operaciones b</w:t>
        </w:r>
      </w:ins>
      <w:ins w:id="61" w:author="edith loreto" w:date="2015-10-25T19:54:00Z">
        <w:r w:rsidR="00CD18E0" w:rsidRPr="00BA3B20">
          <w:rPr>
            <w:rFonts w:ascii="Arial" w:hAnsi="Arial" w:cs="Arial"/>
            <w:noProof/>
            <w:color w:val="595959" w:themeColor="text1" w:themeTint="A6"/>
            <w:sz w:val="18"/>
            <w:szCs w:val="18"/>
            <w:lang w:val="es-ES"/>
            <w:rPrChange w:id="62" w:author="edith loreto" w:date="2017-10-08T01:28:00Z">
              <w:rPr>
                <w:noProof/>
                <w:color w:val="000000" w:themeColor="text1"/>
                <w:sz w:val="20"/>
                <w:szCs w:val="20"/>
                <w:lang w:val="es-ES"/>
              </w:rPr>
            </w:rPrChange>
          </w:rPr>
          <w:t>á</w:t>
        </w:r>
      </w:ins>
      <w:ins w:id="63" w:author="edith loreto" w:date="2015-10-24T19:35:00Z">
        <w:r w:rsidRPr="00BA3B20">
          <w:rPr>
            <w:rFonts w:ascii="Arial" w:hAnsi="Arial" w:cs="Arial"/>
            <w:noProof/>
            <w:color w:val="595959" w:themeColor="text1" w:themeTint="A6"/>
            <w:sz w:val="18"/>
            <w:szCs w:val="18"/>
            <w:lang w:val="es-ES"/>
            <w:rPrChange w:id="64" w:author="edith loreto" w:date="2017-10-08T01:28:00Z">
              <w:rPr>
                <w:noProof/>
                <w:color w:val="000000" w:themeColor="text1"/>
                <w:sz w:val="20"/>
                <w:szCs w:val="20"/>
                <w:lang w:val="es-ES"/>
              </w:rPr>
            </w:rPrChange>
          </w:rPr>
          <w:t>sicas</w:t>
        </w:r>
      </w:ins>
      <w:ins w:id="65" w:author="edith loreto" w:date="2015-10-24T19:40:00Z">
        <w:r w:rsidR="001651C3" w:rsidRPr="00BA3B20">
          <w:rPr>
            <w:rFonts w:ascii="Arial" w:hAnsi="Arial" w:cs="Arial"/>
            <w:noProof/>
            <w:color w:val="595959" w:themeColor="text1" w:themeTint="A6"/>
            <w:sz w:val="18"/>
            <w:szCs w:val="18"/>
            <w:lang w:val="es-ES"/>
            <w:rPrChange w:id="66" w:author="edith loreto" w:date="2017-10-08T01:28:00Z">
              <w:rPr>
                <w:noProof/>
                <w:color w:val="000000" w:themeColor="text1"/>
                <w:sz w:val="20"/>
                <w:szCs w:val="20"/>
                <w:lang w:val="es-ES"/>
              </w:rPr>
            </w:rPrChange>
          </w:rPr>
          <w:t xml:space="preserve"> y las tablas de multiplicar</w:t>
        </w:r>
      </w:ins>
      <w:ins w:id="67" w:author="edith loreto" w:date="2015-10-24T19:35:00Z">
        <w:r w:rsidRPr="00BA3B20">
          <w:rPr>
            <w:rFonts w:ascii="Arial" w:hAnsi="Arial" w:cs="Arial"/>
            <w:noProof/>
            <w:color w:val="595959" w:themeColor="text1" w:themeTint="A6"/>
            <w:sz w:val="18"/>
            <w:szCs w:val="18"/>
            <w:lang w:val="es-ES"/>
            <w:rPrChange w:id="68" w:author="edith loreto" w:date="2017-10-08T01:28:00Z">
              <w:rPr>
                <w:noProof/>
                <w:color w:val="000000" w:themeColor="text1"/>
                <w:sz w:val="20"/>
                <w:szCs w:val="20"/>
                <w:lang w:val="es-ES"/>
              </w:rPr>
            </w:rPrChange>
          </w:rPr>
          <w:t>,</w:t>
        </w:r>
      </w:ins>
      <w:ins w:id="69" w:author="edith loreto" w:date="2015-10-24T19:39:00Z">
        <w:r w:rsidR="001651C3" w:rsidRPr="00BA3B20">
          <w:rPr>
            <w:rFonts w:ascii="Arial" w:hAnsi="Arial" w:cs="Arial"/>
            <w:noProof/>
            <w:color w:val="595959" w:themeColor="text1" w:themeTint="A6"/>
            <w:sz w:val="18"/>
            <w:szCs w:val="18"/>
            <w:lang w:val="es-ES"/>
            <w:rPrChange w:id="70" w:author="edith loreto" w:date="2017-10-08T01:28:00Z">
              <w:rPr>
                <w:noProof/>
                <w:color w:val="000000" w:themeColor="text1"/>
                <w:sz w:val="20"/>
                <w:szCs w:val="20"/>
                <w:lang w:val="es-ES"/>
              </w:rPr>
            </w:rPrChange>
          </w:rPr>
          <w:t xml:space="preserve"> </w:t>
        </w:r>
      </w:ins>
      <w:ins w:id="71" w:author="edith loreto" w:date="2015-10-24T19:35:00Z">
        <w:r w:rsidRPr="00BA3B20">
          <w:rPr>
            <w:rFonts w:ascii="Arial" w:hAnsi="Arial" w:cs="Arial"/>
            <w:noProof/>
            <w:color w:val="595959" w:themeColor="text1" w:themeTint="A6"/>
            <w:sz w:val="18"/>
            <w:szCs w:val="18"/>
            <w:lang w:val="es-ES"/>
            <w:rPrChange w:id="72" w:author="edith loreto" w:date="2017-10-08T01:28:00Z">
              <w:rPr>
                <w:noProof/>
                <w:color w:val="000000" w:themeColor="text1"/>
                <w:sz w:val="20"/>
                <w:szCs w:val="20"/>
                <w:lang w:val="es-ES"/>
              </w:rPr>
            </w:rPrChange>
          </w:rPr>
          <w:t xml:space="preserve"> la ortografia</w:t>
        </w:r>
      </w:ins>
      <w:ins w:id="73" w:author="edith loreto" w:date="2015-10-24T19:40:00Z">
        <w:r w:rsidR="001651C3" w:rsidRPr="00BA3B20">
          <w:rPr>
            <w:rFonts w:ascii="Arial" w:hAnsi="Arial" w:cs="Arial"/>
            <w:noProof/>
            <w:color w:val="595959" w:themeColor="text1" w:themeTint="A6"/>
            <w:sz w:val="18"/>
            <w:szCs w:val="18"/>
            <w:lang w:val="es-ES"/>
            <w:rPrChange w:id="74" w:author="edith loreto" w:date="2017-10-08T01:28:00Z">
              <w:rPr>
                <w:noProof/>
                <w:color w:val="000000" w:themeColor="text1"/>
                <w:sz w:val="20"/>
                <w:szCs w:val="20"/>
                <w:lang w:val="es-ES"/>
              </w:rPr>
            </w:rPrChange>
          </w:rPr>
          <w:t>, y la lectura</w:t>
        </w:r>
      </w:ins>
      <w:ins w:id="75" w:author="edith loreto" w:date="2015-10-24T19:41:00Z">
        <w:r w:rsidR="001651C3" w:rsidRPr="00BA3B20">
          <w:rPr>
            <w:rFonts w:ascii="Arial" w:hAnsi="Arial" w:cs="Arial"/>
            <w:noProof/>
            <w:color w:val="595959" w:themeColor="text1" w:themeTint="A6"/>
            <w:sz w:val="18"/>
            <w:szCs w:val="18"/>
            <w:lang w:val="es-ES"/>
            <w:rPrChange w:id="76" w:author="edith loreto" w:date="2017-10-08T01:28:00Z">
              <w:rPr>
                <w:noProof/>
                <w:color w:val="000000" w:themeColor="text1"/>
                <w:sz w:val="20"/>
                <w:szCs w:val="20"/>
                <w:lang w:val="es-ES"/>
              </w:rPr>
            </w:rPrChange>
          </w:rPr>
          <w:t xml:space="preserve"> y su comprension.</w:t>
        </w:r>
      </w:ins>
      <w:ins w:id="77" w:author="edith loreto" w:date="2015-10-24T19:43:00Z">
        <w:r w:rsidR="001651C3" w:rsidRPr="00BA3B20">
          <w:rPr>
            <w:rFonts w:ascii="Arial" w:hAnsi="Arial" w:cs="Arial"/>
            <w:noProof/>
            <w:color w:val="595959" w:themeColor="text1" w:themeTint="A6"/>
            <w:sz w:val="18"/>
            <w:szCs w:val="18"/>
            <w:lang w:val="es-ES"/>
            <w:rPrChange w:id="78" w:author="edith loreto" w:date="2017-10-08T01:28:00Z">
              <w:rPr>
                <w:noProof/>
                <w:color w:val="000000" w:themeColor="text1"/>
                <w:sz w:val="20"/>
                <w:szCs w:val="20"/>
                <w:lang w:val="es-ES"/>
              </w:rPr>
            </w:rPrChange>
          </w:rPr>
          <w:t xml:space="preserve"> </w:t>
        </w:r>
      </w:ins>
      <w:ins w:id="79" w:author="edith loreto" w:date="2015-10-24T19:42:00Z">
        <w:r w:rsidR="00CD18E0" w:rsidRPr="00BA3B20">
          <w:rPr>
            <w:rFonts w:ascii="Arial" w:hAnsi="Arial" w:cs="Arial"/>
            <w:noProof/>
            <w:color w:val="595959" w:themeColor="text1" w:themeTint="A6"/>
            <w:sz w:val="18"/>
            <w:szCs w:val="18"/>
            <w:lang w:val="es-ES"/>
            <w:rPrChange w:id="80" w:author="edith loreto" w:date="2017-10-08T01:28:00Z">
              <w:rPr>
                <w:noProof/>
                <w:color w:val="000000" w:themeColor="text1"/>
                <w:sz w:val="20"/>
                <w:szCs w:val="20"/>
                <w:lang w:val="es-ES"/>
              </w:rPr>
            </w:rPrChange>
          </w:rPr>
          <w:t>Cada que comienzo</w:t>
        </w:r>
        <w:r w:rsidR="001651C3" w:rsidRPr="00BA3B20">
          <w:rPr>
            <w:rFonts w:ascii="Arial" w:hAnsi="Arial" w:cs="Arial"/>
            <w:noProof/>
            <w:color w:val="595959" w:themeColor="text1" w:themeTint="A6"/>
            <w:sz w:val="18"/>
            <w:szCs w:val="18"/>
            <w:lang w:val="es-ES"/>
            <w:rPrChange w:id="81" w:author="edith loreto" w:date="2017-10-08T01:28:00Z">
              <w:rPr>
                <w:noProof/>
                <w:color w:val="000000" w:themeColor="text1"/>
                <w:sz w:val="20"/>
                <w:szCs w:val="20"/>
                <w:lang w:val="es-ES"/>
              </w:rPr>
            </w:rPrChange>
          </w:rPr>
          <w:t xml:space="preserve"> una secuenca es importante contextulizar el </w:t>
        </w:r>
        <w:r w:rsidR="00FF1B63" w:rsidRPr="00BA3B20">
          <w:rPr>
            <w:rFonts w:ascii="Arial" w:hAnsi="Arial" w:cs="Arial"/>
            <w:noProof/>
            <w:color w:val="595959" w:themeColor="text1" w:themeTint="A6"/>
            <w:sz w:val="18"/>
            <w:szCs w:val="18"/>
            <w:lang w:val="es-ES"/>
            <w:rPrChange w:id="82" w:author="edith loreto" w:date="2017-10-08T01:28:00Z">
              <w:rPr>
                <w:noProof/>
                <w:color w:val="000000" w:themeColor="text1"/>
                <w:sz w:val="20"/>
                <w:szCs w:val="20"/>
                <w:lang w:val="es-ES"/>
              </w:rPr>
            </w:rPrChange>
          </w:rPr>
          <w:t>contenido de maner que el</w:t>
        </w:r>
        <w:r w:rsidR="001651C3" w:rsidRPr="00BA3B20">
          <w:rPr>
            <w:rFonts w:ascii="Arial" w:hAnsi="Arial" w:cs="Arial"/>
            <w:noProof/>
            <w:color w:val="595959" w:themeColor="text1" w:themeTint="A6"/>
            <w:sz w:val="18"/>
            <w:szCs w:val="18"/>
            <w:lang w:val="es-ES"/>
            <w:rPrChange w:id="83" w:author="edith loreto" w:date="2017-10-08T01:28:00Z">
              <w:rPr>
                <w:noProof/>
                <w:color w:val="000000" w:themeColor="text1"/>
                <w:sz w:val="20"/>
                <w:szCs w:val="20"/>
                <w:lang w:val="es-ES"/>
              </w:rPr>
            </w:rPrChange>
          </w:rPr>
          <w:t xml:space="preserve"> alumno se familiarice mas con el tema y lo vaya relacio</w:t>
        </w:r>
      </w:ins>
      <w:ins w:id="84" w:author="edith loreto" w:date="2017-10-08T01:12:00Z">
        <w:r w:rsidR="00E61F0E" w:rsidRPr="00BA3B20">
          <w:rPr>
            <w:rFonts w:ascii="Arial" w:hAnsi="Arial" w:cs="Arial"/>
            <w:noProof/>
            <w:color w:val="595959" w:themeColor="text1" w:themeTint="A6"/>
            <w:sz w:val="18"/>
            <w:szCs w:val="18"/>
            <w:lang w:val="es-ES"/>
            <w:rPrChange w:id="85" w:author="edith loreto" w:date="2017-10-08T01:28:00Z">
              <w:rPr>
                <w:noProof/>
                <w:color w:val="000000" w:themeColor="text1"/>
                <w:sz w:val="20"/>
                <w:szCs w:val="20"/>
                <w:lang w:val="es-ES"/>
              </w:rPr>
            </w:rPrChange>
          </w:rPr>
          <w:t>n</w:t>
        </w:r>
      </w:ins>
      <w:ins w:id="86" w:author="edith loreto" w:date="2015-10-24T19:42:00Z">
        <w:r w:rsidR="001651C3" w:rsidRPr="00BA3B20">
          <w:rPr>
            <w:rFonts w:ascii="Arial" w:hAnsi="Arial" w:cs="Arial"/>
            <w:noProof/>
            <w:color w:val="595959" w:themeColor="text1" w:themeTint="A6"/>
            <w:sz w:val="18"/>
            <w:szCs w:val="18"/>
            <w:lang w:val="es-ES"/>
            <w:rPrChange w:id="87" w:author="edith loreto" w:date="2017-10-08T01:28:00Z">
              <w:rPr>
                <w:noProof/>
                <w:color w:val="000000" w:themeColor="text1"/>
                <w:sz w:val="20"/>
                <w:szCs w:val="20"/>
                <w:lang w:val="es-ES"/>
              </w:rPr>
            </w:rPrChange>
          </w:rPr>
          <w:t>ando con su vida diaria y su entorno</w:t>
        </w:r>
      </w:ins>
      <w:ins w:id="88" w:author="edith loreto" w:date="2015-10-25T19:50:00Z">
        <w:r w:rsidR="00CD18E0" w:rsidRPr="00BA3B20">
          <w:rPr>
            <w:rFonts w:ascii="Arial" w:hAnsi="Arial" w:cs="Arial"/>
            <w:noProof/>
            <w:color w:val="595959" w:themeColor="text1" w:themeTint="A6"/>
            <w:sz w:val="18"/>
            <w:szCs w:val="18"/>
            <w:lang w:val="es-ES"/>
            <w:rPrChange w:id="89" w:author="edith loreto" w:date="2017-10-08T01:28:00Z">
              <w:rPr>
                <w:noProof/>
                <w:color w:val="000000" w:themeColor="text1"/>
                <w:sz w:val="20"/>
                <w:szCs w:val="20"/>
                <w:lang w:val="es-ES"/>
              </w:rPr>
            </w:rPrChange>
          </w:rPr>
          <w:t>.</w:t>
        </w:r>
      </w:ins>
    </w:p>
    <w:p w:rsidR="000A3F1B" w:rsidRPr="003B0AC5" w:rsidRDefault="00BA3B20" w:rsidP="003B0AC5">
      <w:pPr>
        <w:rPr>
          <w:ins w:id="90" w:author="edith loreto" w:date="2015-10-25T20:20:00Z"/>
          <w:rFonts w:ascii="Arial" w:hAnsi="Arial" w:cs="Arial"/>
          <w:b/>
          <w:i/>
          <w:color w:val="404040" w:themeColor="text1" w:themeTint="BF"/>
          <w:sz w:val="16"/>
          <w:szCs w:val="16"/>
          <w:rPrChange w:id="91" w:author="edith loreto" w:date="2017-10-08T01:37:00Z">
            <w:rPr>
              <w:ins w:id="92" w:author="edith loreto" w:date="2015-10-25T20:20:00Z"/>
              <w:noProof/>
              <w:color w:val="000000" w:themeColor="text1"/>
              <w:sz w:val="20"/>
              <w:szCs w:val="20"/>
              <w:lang w:val="es-ES"/>
            </w:rPr>
          </w:rPrChange>
        </w:rPr>
        <w:pPrChange w:id="93" w:author="edith loreto" w:date="2017-10-08T01:37:00Z">
          <w:pPr>
            <w:jc w:val="both"/>
          </w:pPr>
        </w:pPrChange>
      </w:pPr>
      <w:ins w:id="94" w:author="edith loreto" w:date="2017-10-08T01:27:00Z">
        <w:r w:rsidRPr="00BA3B20">
          <w:rPr>
            <w:rFonts w:ascii="Arial" w:hAnsi="Arial" w:cs="Arial"/>
            <w:color w:val="595959" w:themeColor="text1" w:themeTint="A6"/>
            <w:sz w:val="18"/>
            <w:szCs w:val="18"/>
            <w:shd w:val="clear" w:color="auto" w:fill="FFFFFF"/>
            <w:rPrChange w:id="95" w:author="edith loreto" w:date="2017-10-08T01:28:00Z">
              <w:rPr>
                <w:rFonts w:ascii="Arial" w:hAnsi="Arial" w:cs="Arial"/>
                <w:color w:val="3E4D5C"/>
                <w:shd w:val="clear" w:color="auto" w:fill="FFFFFF"/>
              </w:rPr>
            </w:rPrChange>
          </w:rPr>
          <w:t>La inteligencia es, según </w:t>
        </w:r>
        <w:r w:rsidRPr="00BA3B20">
          <w:rPr>
            <w:rFonts w:ascii="Arial" w:hAnsi="Arial" w:cs="Arial"/>
            <w:b/>
            <w:bCs/>
            <w:color w:val="595959" w:themeColor="text1" w:themeTint="A6"/>
            <w:sz w:val="18"/>
            <w:szCs w:val="18"/>
            <w:shd w:val="clear" w:color="auto" w:fill="FFFFFF"/>
            <w:rPrChange w:id="96" w:author="edith loreto" w:date="2017-10-08T01:28:00Z">
              <w:rPr>
                <w:rFonts w:ascii="Arial" w:hAnsi="Arial" w:cs="Arial"/>
                <w:b/>
                <w:bCs/>
                <w:color w:val="3E4D5C"/>
                <w:shd w:val="clear" w:color="auto" w:fill="FFFFFF"/>
              </w:rPr>
            </w:rPrChange>
          </w:rPr>
          <w:fldChar w:fldCharType="begin"/>
        </w:r>
        <w:r w:rsidRPr="00BA3B20">
          <w:rPr>
            <w:rFonts w:ascii="Arial" w:hAnsi="Arial" w:cs="Arial"/>
            <w:b/>
            <w:bCs/>
            <w:color w:val="595959" w:themeColor="text1" w:themeTint="A6"/>
            <w:sz w:val="18"/>
            <w:szCs w:val="18"/>
            <w:shd w:val="clear" w:color="auto" w:fill="FFFFFF"/>
            <w:rPrChange w:id="97" w:author="edith loreto" w:date="2017-10-08T01:28:00Z">
              <w:rPr>
                <w:rFonts w:ascii="Arial" w:hAnsi="Arial" w:cs="Arial"/>
                <w:b/>
                <w:bCs/>
                <w:color w:val="3E4D5C"/>
                <w:shd w:val="clear" w:color="auto" w:fill="FFFFFF"/>
              </w:rPr>
            </w:rPrChange>
          </w:rPr>
          <w:instrText xml:space="preserve"> HYPERLINK "https://www.psicoactiva.com/blog/las-mejores-frases-de-howard-gardner/" \t "_blank" </w:instrText>
        </w:r>
        <w:r w:rsidRPr="00BA3B20">
          <w:rPr>
            <w:rFonts w:ascii="Arial" w:hAnsi="Arial" w:cs="Arial"/>
            <w:b/>
            <w:bCs/>
            <w:color w:val="595959" w:themeColor="text1" w:themeTint="A6"/>
            <w:sz w:val="18"/>
            <w:szCs w:val="18"/>
            <w:shd w:val="clear" w:color="auto" w:fill="FFFFFF"/>
            <w:rPrChange w:id="98" w:author="edith loreto" w:date="2017-10-08T01:28:00Z">
              <w:rPr>
                <w:rFonts w:ascii="Arial" w:hAnsi="Arial" w:cs="Arial"/>
                <w:b/>
                <w:bCs/>
                <w:color w:val="3E4D5C"/>
                <w:shd w:val="clear" w:color="auto" w:fill="FFFFFF"/>
              </w:rPr>
            </w:rPrChange>
          </w:rPr>
          <w:fldChar w:fldCharType="separate"/>
        </w:r>
        <w:r w:rsidRPr="00BA3B20">
          <w:rPr>
            <w:rStyle w:val="Hipervnculo"/>
            <w:rFonts w:ascii="Arial" w:hAnsi="Arial" w:cs="Arial"/>
            <w:b/>
            <w:bCs/>
            <w:color w:val="595959" w:themeColor="text1" w:themeTint="A6"/>
            <w:sz w:val="18"/>
            <w:szCs w:val="18"/>
            <w:rPrChange w:id="99" w:author="edith loreto" w:date="2017-10-08T01:28:00Z">
              <w:rPr>
                <w:rStyle w:val="Hipervnculo"/>
                <w:rFonts w:ascii="Arial" w:hAnsi="Arial" w:cs="Arial"/>
                <w:b/>
                <w:bCs/>
                <w:color w:val="64AED9"/>
              </w:rPr>
            </w:rPrChange>
          </w:rPr>
          <w:t>Howard Gardner</w:t>
        </w:r>
        <w:r w:rsidRPr="00BA3B20">
          <w:rPr>
            <w:rFonts w:ascii="Arial" w:hAnsi="Arial" w:cs="Arial"/>
            <w:b/>
            <w:bCs/>
            <w:color w:val="595959" w:themeColor="text1" w:themeTint="A6"/>
            <w:sz w:val="18"/>
            <w:szCs w:val="18"/>
            <w:shd w:val="clear" w:color="auto" w:fill="FFFFFF"/>
            <w:rPrChange w:id="100" w:author="edith loreto" w:date="2017-10-08T01:28:00Z">
              <w:rPr>
                <w:rFonts w:ascii="Arial" w:hAnsi="Arial" w:cs="Arial"/>
                <w:b/>
                <w:bCs/>
                <w:color w:val="3E4D5C"/>
                <w:shd w:val="clear" w:color="auto" w:fill="FFFFFF"/>
              </w:rPr>
            </w:rPrChange>
          </w:rPr>
          <w:fldChar w:fldCharType="end"/>
        </w:r>
        <w:r w:rsidRPr="00BA3B20">
          <w:rPr>
            <w:rFonts w:ascii="Arial" w:hAnsi="Arial" w:cs="Arial"/>
            <w:color w:val="595959" w:themeColor="text1" w:themeTint="A6"/>
            <w:sz w:val="18"/>
            <w:szCs w:val="18"/>
            <w:shd w:val="clear" w:color="auto" w:fill="FFFFFF"/>
            <w:rPrChange w:id="101" w:author="edith loreto" w:date="2017-10-08T01:28:00Z">
              <w:rPr>
                <w:rFonts w:ascii="Arial" w:hAnsi="Arial" w:cs="Arial"/>
                <w:color w:val="3E4D5C"/>
                <w:shd w:val="clear" w:color="auto" w:fill="FFFFFF"/>
              </w:rPr>
            </w:rPrChange>
          </w:rPr>
          <w:t>, la capacidad que tenemos cada uno de nosotros para resolver problemas cotidianos o para ofrecer servicios dentro del propio ámbito cultural.</w:t>
        </w:r>
      </w:ins>
      <w:ins w:id="102" w:author="edith loreto" w:date="2017-10-08T01:29:00Z">
        <w:r w:rsidRPr="00BA3B20">
          <w:rPr>
            <w:rFonts w:ascii="Arial" w:hAnsi="Arial" w:cs="Arial"/>
            <w:color w:val="3E4D5C"/>
            <w:shd w:val="clear" w:color="auto" w:fill="FFFFFF"/>
          </w:rPr>
          <w:t xml:space="preserve"> </w:t>
        </w:r>
        <w:r w:rsidRPr="00BA3B20">
          <w:rPr>
            <w:rFonts w:ascii="Arial" w:hAnsi="Arial" w:cs="Arial"/>
            <w:color w:val="595959" w:themeColor="text1" w:themeTint="A6"/>
            <w:sz w:val="18"/>
            <w:szCs w:val="18"/>
            <w:shd w:val="clear" w:color="auto" w:fill="FFFFFF"/>
            <w:rPrChange w:id="103" w:author="edith loreto" w:date="2017-10-08T01:29:00Z">
              <w:rPr>
                <w:rFonts w:ascii="Arial" w:hAnsi="Arial" w:cs="Arial"/>
                <w:color w:val="3E4D5C"/>
                <w:shd w:val="clear" w:color="auto" w:fill="FFFFFF"/>
              </w:rPr>
            </w:rPrChange>
          </w:rPr>
          <w:t>A partir de aquí Howard Gardner desarrolló su famosa teoría de las </w:t>
        </w:r>
        <w:r w:rsidRPr="00BA3B20">
          <w:rPr>
            <w:rFonts w:ascii="Arial" w:hAnsi="Arial" w:cs="Arial"/>
            <w:b/>
            <w:bCs/>
            <w:color w:val="595959" w:themeColor="text1" w:themeTint="A6"/>
            <w:sz w:val="18"/>
            <w:szCs w:val="18"/>
            <w:shd w:val="clear" w:color="auto" w:fill="FFFFFF"/>
            <w:rPrChange w:id="104" w:author="edith loreto" w:date="2017-10-08T01:29:00Z">
              <w:rPr>
                <w:rFonts w:ascii="Arial" w:hAnsi="Arial" w:cs="Arial"/>
                <w:b/>
                <w:bCs/>
                <w:color w:val="3E4D5C"/>
                <w:shd w:val="clear" w:color="auto" w:fill="FFFFFF"/>
              </w:rPr>
            </w:rPrChange>
          </w:rPr>
          <w:fldChar w:fldCharType="begin"/>
        </w:r>
        <w:r w:rsidRPr="00BA3B20">
          <w:rPr>
            <w:rFonts w:ascii="Arial" w:hAnsi="Arial" w:cs="Arial"/>
            <w:b/>
            <w:bCs/>
            <w:color w:val="595959" w:themeColor="text1" w:themeTint="A6"/>
            <w:sz w:val="18"/>
            <w:szCs w:val="18"/>
            <w:shd w:val="clear" w:color="auto" w:fill="FFFFFF"/>
            <w:rPrChange w:id="105" w:author="edith loreto" w:date="2017-10-08T01:29:00Z">
              <w:rPr>
                <w:rFonts w:ascii="Arial" w:hAnsi="Arial" w:cs="Arial"/>
                <w:b/>
                <w:bCs/>
                <w:color w:val="3E4D5C"/>
                <w:shd w:val="clear" w:color="auto" w:fill="FFFFFF"/>
              </w:rPr>
            </w:rPrChange>
          </w:rPr>
          <w:instrText xml:space="preserve"> HYPERLINK "https://www.psicoactiva.com/blog/las-inteligencias-multiples/" \t "_blank" </w:instrText>
        </w:r>
        <w:r w:rsidRPr="00BA3B20">
          <w:rPr>
            <w:rFonts w:ascii="Arial" w:hAnsi="Arial" w:cs="Arial"/>
            <w:b/>
            <w:bCs/>
            <w:color w:val="595959" w:themeColor="text1" w:themeTint="A6"/>
            <w:sz w:val="18"/>
            <w:szCs w:val="18"/>
            <w:shd w:val="clear" w:color="auto" w:fill="FFFFFF"/>
            <w:rPrChange w:id="106" w:author="edith loreto" w:date="2017-10-08T01:29:00Z">
              <w:rPr>
                <w:rFonts w:ascii="Arial" w:hAnsi="Arial" w:cs="Arial"/>
                <w:b/>
                <w:bCs/>
                <w:color w:val="3E4D5C"/>
                <w:shd w:val="clear" w:color="auto" w:fill="FFFFFF"/>
              </w:rPr>
            </w:rPrChange>
          </w:rPr>
          <w:fldChar w:fldCharType="separate"/>
        </w:r>
        <w:r w:rsidRPr="00BA3B20">
          <w:rPr>
            <w:rStyle w:val="Hipervnculo"/>
            <w:rFonts w:ascii="Arial" w:hAnsi="Arial" w:cs="Arial"/>
            <w:b/>
            <w:bCs/>
            <w:color w:val="595959" w:themeColor="text1" w:themeTint="A6"/>
            <w:sz w:val="18"/>
            <w:szCs w:val="18"/>
            <w:rPrChange w:id="107" w:author="edith loreto" w:date="2017-10-08T01:29:00Z">
              <w:rPr>
                <w:rStyle w:val="Hipervnculo"/>
                <w:rFonts w:ascii="Arial" w:hAnsi="Arial" w:cs="Arial"/>
                <w:b/>
                <w:bCs/>
                <w:color w:val="64AED9"/>
              </w:rPr>
            </w:rPrChange>
          </w:rPr>
          <w:t>Inteligencias Múltiples</w:t>
        </w:r>
        <w:r w:rsidRPr="00BA3B20">
          <w:rPr>
            <w:rFonts w:ascii="Arial" w:hAnsi="Arial" w:cs="Arial"/>
            <w:b/>
            <w:bCs/>
            <w:color w:val="595959" w:themeColor="text1" w:themeTint="A6"/>
            <w:sz w:val="18"/>
            <w:szCs w:val="18"/>
            <w:shd w:val="clear" w:color="auto" w:fill="FFFFFF"/>
            <w:rPrChange w:id="108" w:author="edith loreto" w:date="2017-10-08T01:29:00Z">
              <w:rPr>
                <w:rFonts w:ascii="Arial" w:hAnsi="Arial" w:cs="Arial"/>
                <w:b/>
                <w:bCs/>
                <w:color w:val="3E4D5C"/>
                <w:shd w:val="clear" w:color="auto" w:fill="FFFFFF"/>
              </w:rPr>
            </w:rPrChange>
          </w:rPr>
          <w:fldChar w:fldCharType="end"/>
        </w:r>
        <w:r w:rsidRPr="00BA3B20">
          <w:rPr>
            <w:rFonts w:ascii="Arial" w:hAnsi="Arial" w:cs="Arial"/>
            <w:color w:val="595959" w:themeColor="text1" w:themeTint="A6"/>
            <w:sz w:val="18"/>
            <w:szCs w:val="18"/>
            <w:shd w:val="clear" w:color="auto" w:fill="FFFFFF"/>
            <w:rPrChange w:id="109" w:author="edith loreto" w:date="2017-10-08T01:29:00Z">
              <w:rPr>
                <w:rFonts w:ascii="Arial" w:hAnsi="Arial" w:cs="Arial"/>
                <w:color w:val="3E4D5C"/>
                <w:shd w:val="clear" w:color="auto" w:fill="FFFFFF"/>
              </w:rPr>
            </w:rPrChange>
          </w:rPr>
          <w:t>. Esta teoría nos explica que no tenemos una sola capacidad mental, sino varias, concretamente ocho:</w:t>
        </w:r>
      </w:ins>
      <w:ins w:id="110" w:author="edith loreto" w:date="2017-10-08T01:26:00Z">
        <w:r w:rsidR="00407044" w:rsidRPr="00BA3B20">
          <w:rPr>
            <w:rFonts w:ascii="Arial" w:hAnsi="Arial" w:cs="Arial"/>
            <w:noProof/>
            <w:color w:val="595959" w:themeColor="text1" w:themeTint="A6"/>
            <w:sz w:val="18"/>
            <w:szCs w:val="18"/>
            <w:rPrChange w:id="111" w:author="edith loreto" w:date="2017-10-08T01:29:00Z">
              <w:rPr>
                <w:noProof/>
              </w:rPr>
            </w:rPrChange>
          </w:rPr>
          <w:drawing>
            <wp:anchor distT="0" distB="0" distL="114300" distR="114300" simplePos="0" relativeHeight="251658240" behindDoc="0" locked="0" layoutInCell="1" allowOverlap="1">
              <wp:simplePos x="0" y="0"/>
              <wp:positionH relativeFrom="margin">
                <wp:posOffset>4044950</wp:posOffset>
              </wp:positionH>
              <wp:positionV relativeFrom="margin">
                <wp:posOffset>3050540</wp:posOffset>
              </wp:positionV>
              <wp:extent cx="1822450" cy="1920875"/>
              <wp:effectExtent l="0" t="0" r="6350" b="3175"/>
              <wp:wrapSquare wrapText="bothSides"/>
              <wp:docPr id="1" name="Imagen 1" descr="Resultado de imagen para test para conocer los tipos de inteli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st para conocer los tipos de inteligenc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2450" cy="1920875"/>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112" w:author="edith loreto" w:date="2015-10-25T19:51:00Z">
        <w:r w:rsidR="00CD18E0" w:rsidRPr="00BA3B20">
          <w:rPr>
            <w:rFonts w:ascii="Arial" w:hAnsi="Arial" w:cs="Arial"/>
            <w:noProof/>
            <w:color w:val="595959" w:themeColor="text1" w:themeTint="A6"/>
            <w:sz w:val="18"/>
            <w:szCs w:val="18"/>
            <w:lang w:val="es-ES"/>
            <w:rPrChange w:id="113" w:author="edith loreto" w:date="2017-10-08T01:29:00Z">
              <w:rPr>
                <w:noProof/>
                <w:color w:val="000000" w:themeColor="text1"/>
                <w:sz w:val="20"/>
                <w:szCs w:val="20"/>
                <w:lang w:val="es-ES"/>
              </w:rPr>
            </w:rPrChange>
          </w:rPr>
          <w:t>Los alum</w:t>
        </w:r>
        <w:r w:rsidR="00CD18E0" w:rsidRPr="00BA3B20">
          <w:rPr>
            <w:rFonts w:ascii="Arial" w:hAnsi="Arial" w:cs="Arial"/>
            <w:noProof/>
            <w:color w:val="595959" w:themeColor="text1" w:themeTint="A6"/>
            <w:sz w:val="18"/>
            <w:szCs w:val="18"/>
            <w:lang w:val="es-ES"/>
            <w:rPrChange w:id="114" w:author="edith loreto" w:date="2017-10-08T01:28:00Z">
              <w:rPr>
                <w:noProof/>
                <w:color w:val="000000" w:themeColor="text1"/>
                <w:sz w:val="20"/>
                <w:szCs w:val="20"/>
                <w:lang w:val="es-ES"/>
              </w:rPr>
            </w:rPrChange>
          </w:rPr>
          <w:t>nos presentan</w:t>
        </w:r>
        <w:r w:rsidR="00E61F0E" w:rsidRPr="00BA3B20">
          <w:rPr>
            <w:rFonts w:ascii="Arial" w:hAnsi="Arial" w:cs="Arial"/>
            <w:noProof/>
            <w:color w:val="595959" w:themeColor="text1" w:themeTint="A6"/>
            <w:sz w:val="18"/>
            <w:szCs w:val="18"/>
            <w:lang w:val="es-ES"/>
            <w:rPrChange w:id="115" w:author="edith loreto" w:date="2017-10-08T01:28:00Z">
              <w:rPr>
                <w:noProof/>
                <w:color w:val="000000" w:themeColor="text1"/>
                <w:sz w:val="20"/>
                <w:szCs w:val="20"/>
                <w:lang w:val="es-ES"/>
              </w:rPr>
            </w:rPrChange>
          </w:rPr>
          <w:t xml:space="preserve"> formas de aprendizaje variada</w:t>
        </w:r>
      </w:ins>
      <w:ins w:id="116" w:author="edith loreto" w:date="2017-10-08T01:25:00Z">
        <w:r w:rsidR="00407044" w:rsidRPr="00BA3B20">
          <w:rPr>
            <w:rFonts w:ascii="Arial" w:hAnsi="Arial" w:cs="Arial"/>
            <w:noProof/>
            <w:color w:val="595959" w:themeColor="text1" w:themeTint="A6"/>
            <w:sz w:val="18"/>
            <w:szCs w:val="18"/>
            <w:lang w:val="es-ES"/>
            <w:rPrChange w:id="117" w:author="edith loreto" w:date="2017-10-08T01:28:00Z">
              <w:rPr>
                <w:noProof/>
                <w:color w:val="000000" w:themeColor="text1"/>
                <w:sz w:val="20"/>
                <w:szCs w:val="20"/>
                <w:lang w:val="es-ES"/>
              </w:rPr>
            </w:rPrChange>
          </w:rPr>
          <w:t>s</w:t>
        </w:r>
      </w:ins>
      <w:ins w:id="118" w:author="edith loreto" w:date="2017-10-08T01:24:00Z">
        <w:r w:rsidR="00407044" w:rsidRPr="00BA3B20">
          <w:rPr>
            <w:rFonts w:ascii="Arial" w:hAnsi="Arial" w:cs="Arial"/>
            <w:noProof/>
            <w:color w:val="595959" w:themeColor="text1" w:themeTint="A6"/>
            <w:sz w:val="18"/>
            <w:szCs w:val="18"/>
            <w:lang w:val="es-ES"/>
            <w:rPrChange w:id="119" w:author="edith loreto" w:date="2017-10-08T01:28:00Z">
              <w:rPr>
                <w:noProof/>
                <w:color w:val="000000" w:themeColor="text1"/>
                <w:sz w:val="20"/>
                <w:szCs w:val="20"/>
                <w:lang w:val="es-ES"/>
              </w:rPr>
            </w:rPrChange>
          </w:rPr>
          <w:t xml:space="preserve"> de acuerdo al test de inteligencias multiples que se aplico en la segunda semana del ciclo escolar</w:t>
        </w:r>
      </w:ins>
      <w:ins w:id="120" w:author="edith loreto" w:date="2015-10-25T19:51:00Z">
        <w:r w:rsidR="00E61F0E" w:rsidRPr="00BA3B20">
          <w:rPr>
            <w:rFonts w:ascii="Arial" w:hAnsi="Arial" w:cs="Arial"/>
            <w:noProof/>
            <w:color w:val="595959" w:themeColor="text1" w:themeTint="A6"/>
            <w:sz w:val="18"/>
            <w:szCs w:val="18"/>
            <w:lang w:val="es-ES"/>
            <w:rPrChange w:id="121" w:author="edith loreto" w:date="2017-10-08T01:28:00Z">
              <w:rPr>
                <w:noProof/>
                <w:color w:val="000000" w:themeColor="text1"/>
                <w:sz w:val="20"/>
                <w:szCs w:val="20"/>
                <w:lang w:val="es-ES"/>
              </w:rPr>
            </w:rPrChange>
          </w:rPr>
          <w:t>: 3 presentan un ti</w:t>
        </w:r>
      </w:ins>
      <w:ins w:id="122" w:author="edith loreto" w:date="2017-10-08T01:18:00Z">
        <w:r w:rsidR="00407044" w:rsidRPr="00BA3B20">
          <w:rPr>
            <w:rFonts w:ascii="Arial" w:hAnsi="Arial" w:cs="Arial"/>
            <w:noProof/>
            <w:color w:val="595959" w:themeColor="text1" w:themeTint="A6"/>
            <w:sz w:val="18"/>
            <w:szCs w:val="18"/>
            <w:lang w:val="es-ES"/>
            <w:rPrChange w:id="123" w:author="edith loreto" w:date="2017-10-08T01:28:00Z">
              <w:rPr>
                <w:noProof/>
                <w:color w:val="000000" w:themeColor="text1"/>
                <w:sz w:val="20"/>
                <w:szCs w:val="20"/>
                <w:lang w:val="es-ES"/>
              </w:rPr>
            </w:rPrChange>
          </w:rPr>
          <w:t>p</w:t>
        </w:r>
      </w:ins>
      <w:ins w:id="124" w:author="edith loreto" w:date="2015-10-25T19:51:00Z">
        <w:r w:rsidR="00E61F0E" w:rsidRPr="00BA3B20">
          <w:rPr>
            <w:rFonts w:ascii="Arial" w:hAnsi="Arial" w:cs="Arial"/>
            <w:noProof/>
            <w:color w:val="595959" w:themeColor="text1" w:themeTint="A6"/>
            <w:sz w:val="18"/>
            <w:szCs w:val="18"/>
            <w:lang w:val="es-ES"/>
            <w:rPrChange w:id="125" w:author="edith loreto" w:date="2017-10-08T01:28:00Z">
              <w:rPr>
                <w:noProof/>
                <w:color w:val="000000" w:themeColor="text1"/>
                <w:sz w:val="20"/>
                <w:szCs w:val="20"/>
                <w:lang w:val="es-ES"/>
              </w:rPr>
            </w:rPrChange>
          </w:rPr>
          <w:t xml:space="preserve">o de inteligencia </w:t>
        </w:r>
        <w:r w:rsidR="00E61F0E" w:rsidRPr="00BA3B20">
          <w:rPr>
            <w:rFonts w:ascii="Arial" w:hAnsi="Arial" w:cs="Arial"/>
            <w:b/>
            <w:i/>
            <w:noProof/>
            <w:color w:val="595959" w:themeColor="text1" w:themeTint="A6"/>
            <w:sz w:val="18"/>
            <w:szCs w:val="18"/>
            <w:lang w:val="es-ES"/>
            <w:rPrChange w:id="126" w:author="edith loreto" w:date="2017-10-08T01:28:00Z">
              <w:rPr>
                <w:noProof/>
                <w:color w:val="000000" w:themeColor="text1"/>
                <w:sz w:val="20"/>
                <w:szCs w:val="20"/>
                <w:lang w:val="es-ES"/>
              </w:rPr>
            </w:rPrChange>
          </w:rPr>
          <w:t>kinestesica corporal</w:t>
        </w:r>
        <w:r w:rsidR="00E61F0E" w:rsidRPr="00BA3B20">
          <w:rPr>
            <w:rFonts w:ascii="Arial" w:hAnsi="Arial" w:cs="Arial"/>
            <w:noProof/>
            <w:color w:val="595959" w:themeColor="text1" w:themeTint="A6"/>
            <w:sz w:val="18"/>
            <w:szCs w:val="18"/>
            <w:lang w:val="es-ES"/>
            <w:rPrChange w:id="127" w:author="edith loreto" w:date="2017-10-08T01:28:00Z">
              <w:rPr>
                <w:noProof/>
                <w:color w:val="000000" w:themeColor="text1"/>
                <w:sz w:val="20"/>
                <w:szCs w:val="20"/>
                <w:lang w:val="es-ES"/>
              </w:rPr>
            </w:rPrChange>
          </w:rPr>
          <w:t xml:space="preserve">, 6 tienen un tipo de inteligencia </w:t>
        </w:r>
        <w:r w:rsidR="00E61F0E" w:rsidRPr="00BA3B20">
          <w:rPr>
            <w:rFonts w:ascii="Arial" w:hAnsi="Arial" w:cs="Arial"/>
            <w:b/>
            <w:i/>
            <w:noProof/>
            <w:color w:val="595959" w:themeColor="text1" w:themeTint="A6"/>
            <w:sz w:val="18"/>
            <w:szCs w:val="18"/>
            <w:lang w:val="es-ES"/>
            <w:rPrChange w:id="128" w:author="edith loreto" w:date="2017-10-08T01:28:00Z">
              <w:rPr>
                <w:noProof/>
                <w:color w:val="000000" w:themeColor="text1"/>
                <w:sz w:val="20"/>
                <w:szCs w:val="20"/>
                <w:lang w:val="es-ES"/>
              </w:rPr>
            </w:rPrChange>
          </w:rPr>
          <w:t>logica matematica</w:t>
        </w:r>
        <w:r w:rsidR="00E61F0E" w:rsidRPr="00BA3B20">
          <w:rPr>
            <w:rFonts w:ascii="Arial" w:hAnsi="Arial" w:cs="Arial"/>
            <w:noProof/>
            <w:color w:val="595959" w:themeColor="text1" w:themeTint="A6"/>
            <w:sz w:val="18"/>
            <w:szCs w:val="18"/>
            <w:lang w:val="es-ES"/>
            <w:rPrChange w:id="129" w:author="edith loreto" w:date="2017-10-08T01:28:00Z">
              <w:rPr>
                <w:noProof/>
                <w:color w:val="000000" w:themeColor="text1"/>
                <w:sz w:val="20"/>
                <w:szCs w:val="20"/>
                <w:lang w:val="es-ES"/>
              </w:rPr>
            </w:rPrChange>
          </w:rPr>
          <w:t xml:space="preserve">, 2 presentan </w:t>
        </w:r>
      </w:ins>
      <w:ins w:id="130" w:author="edith loreto" w:date="2017-10-08T01:19:00Z">
        <w:r w:rsidR="00407044" w:rsidRPr="00BA3B20">
          <w:rPr>
            <w:rFonts w:ascii="Arial" w:hAnsi="Arial" w:cs="Arial"/>
            <w:noProof/>
            <w:color w:val="595959" w:themeColor="text1" w:themeTint="A6"/>
            <w:sz w:val="18"/>
            <w:szCs w:val="18"/>
            <w:lang w:val="es-ES"/>
            <w:rPrChange w:id="131" w:author="edith loreto" w:date="2017-10-08T01:28:00Z">
              <w:rPr>
                <w:noProof/>
                <w:color w:val="000000" w:themeColor="text1"/>
                <w:sz w:val="20"/>
                <w:szCs w:val="20"/>
                <w:lang w:val="es-ES"/>
              </w:rPr>
            </w:rPrChange>
          </w:rPr>
          <w:t xml:space="preserve">una </w:t>
        </w:r>
      </w:ins>
      <w:ins w:id="132" w:author="edith loreto" w:date="2015-10-25T19:51:00Z">
        <w:r w:rsidR="00E61F0E" w:rsidRPr="00BA3B20">
          <w:rPr>
            <w:rFonts w:ascii="Arial" w:hAnsi="Arial" w:cs="Arial"/>
            <w:noProof/>
            <w:color w:val="595959" w:themeColor="text1" w:themeTint="A6"/>
            <w:sz w:val="18"/>
            <w:szCs w:val="18"/>
            <w:lang w:val="es-ES"/>
            <w:rPrChange w:id="133" w:author="edith loreto" w:date="2017-10-08T01:28:00Z">
              <w:rPr>
                <w:noProof/>
                <w:color w:val="000000" w:themeColor="text1"/>
                <w:sz w:val="20"/>
                <w:szCs w:val="20"/>
                <w:lang w:val="es-ES"/>
              </w:rPr>
            </w:rPrChange>
          </w:rPr>
          <w:t xml:space="preserve"> </w:t>
        </w:r>
        <w:r w:rsidR="00E61F0E" w:rsidRPr="00BA3B20">
          <w:rPr>
            <w:rFonts w:ascii="Arial" w:hAnsi="Arial" w:cs="Arial"/>
            <w:b/>
            <w:i/>
            <w:noProof/>
            <w:color w:val="595959" w:themeColor="text1" w:themeTint="A6"/>
            <w:sz w:val="18"/>
            <w:szCs w:val="18"/>
            <w:lang w:val="es-ES"/>
            <w:rPrChange w:id="134" w:author="edith loreto" w:date="2017-10-08T01:28:00Z">
              <w:rPr>
                <w:noProof/>
                <w:color w:val="000000" w:themeColor="text1"/>
                <w:sz w:val="20"/>
                <w:szCs w:val="20"/>
                <w:lang w:val="es-ES"/>
              </w:rPr>
            </w:rPrChange>
          </w:rPr>
          <w:t>inteligencia musical</w:t>
        </w:r>
      </w:ins>
      <w:ins w:id="135" w:author="edith loreto" w:date="2017-10-08T01:19:00Z">
        <w:r w:rsidR="00407044" w:rsidRPr="00BA3B20">
          <w:rPr>
            <w:rFonts w:ascii="Arial" w:hAnsi="Arial" w:cs="Arial"/>
            <w:b/>
            <w:i/>
            <w:noProof/>
            <w:color w:val="595959" w:themeColor="text1" w:themeTint="A6"/>
            <w:sz w:val="18"/>
            <w:szCs w:val="18"/>
            <w:lang w:val="es-ES"/>
            <w:rPrChange w:id="136" w:author="edith loreto" w:date="2017-10-08T01:28:00Z">
              <w:rPr>
                <w:b/>
                <w:i/>
                <w:noProof/>
                <w:color w:val="000000" w:themeColor="text1"/>
                <w:sz w:val="20"/>
                <w:szCs w:val="20"/>
                <w:lang w:val="es-ES"/>
              </w:rPr>
            </w:rPrChange>
          </w:rPr>
          <w:t>,</w:t>
        </w:r>
      </w:ins>
      <w:ins w:id="137" w:author="edith loreto" w:date="2015-10-25T19:51:00Z">
        <w:r w:rsidR="00E61F0E" w:rsidRPr="00BA3B20">
          <w:rPr>
            <w:rFonts w:ascii="Arial" w:hAnsi="Arial" w:cs="Arial"/>
            <w:noProof/>
            <w:color w:val="595959" w:themeColor="text1" w:themeTint="A6"/>
            <w:sz w:val="18"/>
            <w:szCs w:val="18"/>
            <w:lang w:val="es-ES"/>
            <w:rPrChange w:id="138" w:author="edith loreto" w:date="2017-10-08T01:28:00Z">
              <w:rPr>
                <w:noProof/>
                <w:color w:val="000000" w:themeColor="text1"/>
                <w:sz w:val="20"/>
                <w:szCs w:val="20"/>
                <w:lang w:val="es-ES"/>
              </w:rPr>
            </w:rPrChange>
          </w:rPr>
          <w:t xml:space="preserve"> </w:t>
        </w:r>
      </w:ins>
      <w:ins w:id="139" w:author="edith loreto" w:date="2017-10-08T01:15:00Z">
        <w:r w:rsidR="00E61F0E" w:rsidRPr="00BA3B20">
          <w:rPr>
            <w:rFonts w:ascii="Arial" w:hAnsi="Arial" w:cs="Arial"/>
            <w:noProof/>
            <w:color w:val="595959" w:themeColor="text1" w:themeTint="A6"/>
            <w:sz w:val="18"/>
            <w:szCs w:val="18"/>
            <w:lang w:val="es-ES"/>
            <w:rPrChange w:id="140" w:author="edith loreto" w:date="2017-10-08T01:28:00Z">
              <w:rPr>
                <w:noProof/>
                <w:color w:val="000000" w:themeColor="text1"/>
                <w:sz w:val="20"/>
                <w:szCs w:val="20"/>
                <w:lang w:val="es-ES"/>
              </w:rPr>
            </w:rPrChange>
          </w:rPr>
          <w:t>2 con inteligencia</w:t>
        </w:r>
        <w:r w:rsidR="00E61F0E" w:rsidRPr="00BA3B20">
          <w:rPr>
            <w:rFonts w:ascii="Arial" w:hAnsi="Arial" w:cs="Arial"/>
            <w:b/>
            <w:i/>
            <w:noProof/>
            <w:color w:val="595959" w:themeColor="text1" w:themeTint="A6"/>
            <w:sz w:val="18"/>
            <w:szCs w:val="18"/>
            <w:lang w:val="es-ES"/>
            <w:rPrChange w:id="141" w:author="edith loreto" w:date="2017-10-08T01:28:00Z">
              <w:rPr>
                <w:noProof/>
                <w:color w:val="000000" w:themeColor="text1"/>
                <w:sz w:val="20"/>
                <w:szCs w:val="20"/>
                <w:lang w:val="es-ES"/>
              </w:rPr>
            </w:rPrChange>
          </w:rPr>
          <w:t xml:space="preserve"> interpersonal</w:t>
        </w:r>
        <w:r w:rsidR="00E61F0E" w:rsidRPr="00BA3B20">
          <w:rPr>
            <w:rFonts w:ascii="Arial" w:hAnsi="Arial" w:cs="Arial"/>
            <w:noProof/>
            <w:color w:val="595959" w:themeColor="text1" w:themeTint="A6"/>
            <w:sz w:val="18"/>
            <w:szCs w:val="18"/>
            <w:lang w:val="es-ES"/>
            <w:rPrChange w:id="142" w:author="edith loreto" w:date="2017-10-08T01:28:00Z">
              <w:rPr>
                <w:noProof/>
                <w:color w:val="000000" w:themeColor="text1"/>
                <w:sz w:val="20"/>
                <w:szCs w:val="20"/>
                <w:lang w:val="es-ES"/>
              </w:rPr>
            </w:rPrChange>
          </w:rPr>
          <w:t xml:space="preserve">, </w:t>
        </w:r>
      </w:ins>
      <w:ins w:id="143" w:author="edith loreto" w:date="2017-10-08T01:17:00Z">
        <w:r w:rsidR="00407044" w:rsidRPr="00BA3B20">
          <w:rPr>
            <w:rFonts w:ascii="Arial" w:hAnsi="Arial" w:cs="Arial"/>
            <w:noProof/>
            <w:color w:val="595959" w:themeColor="text1" w:themeTint="A6"/>
            <w:sz w:val="18"/>
            <w:szCs w:val="18"/>
            <w:lang w:val="es-ES"/>
            <w:rPrChange w:id="144" w:author="edith loreto" w:date="2017-10-08T01:28:00Z">
              <w:rPr>
                <w:noProof/>
                <w:color w:val="000000" w:themeColor="text1"/>
                <w:sz w:val="20"/>
                <w:szCs w:val="20"/>
                <w:lang w:val="es-ES"/>
              </w:rPr>
            </w:rPrChange>
          </w:rPr>
          <w:t>8 con inteligencia</w:t>
        </w:r>
        <w:r w:rsidR="00407044" w:rsidRPr="00BA3B20">
          <w:rPr>
            <w:rFonts w:ascii="Arial" w:hAnsi="Arial" w:cs="Arial"/>
            <w:b/>
            <w:i/>
            <w:noProof/>
            <w:color w:val="595959" w:themeColor="text1" w:themeTint="A6"/>
            <w:sz w:val="18"/>
            <w:szCs w:val="18"/>
            <w:lang w:val="es-ES"/>
            <w:rPrChange w:id="145" w:author="edith loreto" w:date="2017-10-08T01:28:00Z">
              <w:rPr>
                <w:noProof/>
                <w:color w:val="000000" w:themeColor="text1"/>
                <w:sz w:val="20"/>
                <w:szCs w:val="20"/>
                <w:lang w:val="es-ES"/>
              </w:rPr>
            </w:rPrChange>
          </w:rPr>
          <w:t xml:space="preserve"> intrapersonal</w:t>
        </w:r>
        <w:r w:rsidR="00407044" w:rsidRPr="00BA3B20">
          <w:rPr>
            <w:rFonts w:ascii="Arial" w:hAnsi="Arial" w:cs="Arial"/>
            <w:noProof/>
            <w:color w:val="595959" w:themeColor="text1" w:themeTint="A6"/>
            <w:sz w:val="18"/>
            <w:szCs w:val="18"/>
            <w:lang w:val="es-ES"/>
            <w:rPrChange w:id="146" w:author="edith loreto" w:date="2017-10-08T01:28:00Z">
              <w:rPr>
                <w:noProof/>
                <w:color w:val="000000" w:themeColor="text1"/>
                <w:sz w:val="20"/>
                <w:szCs w:val="20"/>
                <w:lang w:val="es-ES"/>
              </w:rPr>
            </w:rPrChange>
          </w:rPr>
          <w:t xml:space="preserve"> y 3 con inteligencia</w:t>
        </w:r>
        <w:r w:rsidR="00407044" w:rsidRPr="00BA3B20">
          <w:rPr>
            <w:rFonts w:ascii="Arial" w:hAnsi="Arial" w:cs="Arial"/>
            <w:b/>
            <w:i/>
            <w:noProof/>
            <w:color w:val="595959" w:themeColor="text1" w:themeTint="A6"/>
            <w:sz w:val="18"/>
            <w:szCs w:val="18"/>
            <w:lang w:val="es-ES"/>
            <w:rPrChange w:id="147" w:author="edith loreto" w:date="2017-10-08T01:28:00Z">
              <w:rPr>
                <w:noProof/>
                <w:color w:val="000000" w:themeColor="text1"/>
                <w:sz w:val="20"/>
                <w:szCs w:val="20"/>
                <w:lang w:val="es-ES"/>
              </w:rPr>
            </w:rPrChange>
          </w:rPr>
          <w:t xml:space="preserve"> verbal lingüística</w:t>
        </w:r>
      </w:ins>
      <w:ins w:id="148" w:author="edith loreto" w:date="2017-10-08T01:20:00Z">
        <w:r>
          <w:rPr>
            <w:rFonts w:ascii="Arial" w:hAnsi="Arial" w:cs="Arial"/>
            <w:b/>
            <w:i/>
            <w:noProof/>
            <w:color w:val="595959" w:themeColor="text1" w:themeTint="A6"/>
            <w:sz w:val="18"/>
            <w:szCs w:val="18"/>
            <w:lang w:val="es-ES"/>
            <w:rPrChange w:id="149" w:author="edith loreto" w:date="2017-10-08T01:28:00Z">
              <w:rPr>
                <w:rFonts w:ascii="Arial" w:hAnsi="Arial" w:cs="Arial"/>
                <w:b/>
                <w:i/>
                <w:noProof/>
                <w:color w:val="595959" w:themeColor="text1" w:themeTint="A6"/>
                <w:sz w:val="18"/>
                <w:szCs w:val="18"/>
                <w:lang w:val="es-ES"/>
              </w:rPr>
            </w:rPrChange>
          </w:rPr>
          <w:t xml:space="preserve"> y 3 con inteligencia visual. </w:t>
        </w:r>
      </w:ins>
      <w:ins w:id="150" w:author="edith loreto" w:date="2015-10-25T19:56:00Z">
        <w:r w:rsidR="00CD18E0" w:rsidRPr="00BA3B20">
          <w:rPr>
            <w:rFonts w:ascii="Arial" w:hAnsi="Arial" w:cs="Arial"/>
            <w:noProof/>
            <w:color w:val="595959" w:themeColor="text1" w:themeTint="A6"/>
            <w:sz w:val="18"/>
            <w:szCs w:val="20"/>
            <w:lang w:val="es-ES"/>
            <w:rPrChange w:id="151" w:author="edith loreto" w:date="2017-10-08T01:29:00Z">
              <w:rPr>
                <w:noProof/>
                <w:color w:val="000000" w:themeColor="text1"/>
                <w:sz w:val="20"/>
                <w:szCs w:val="20"/>
                <w:lang w:val="es-ES"/>
              </w:rPr>
            </w:rPrChange>
          </w:rPr>
          <w:t xml:space="preserve">Para realizar las actividades es necesario explicar de forma personal a mas de 4 o 5 alumnos, darles instrucciones precisas; el grupo es participativo pero </w:t>
        </w:r>
      </w:ins>
      <w:ins w:id="152" w:author="edith loreto" w:date="2015-10-25T20:00:00Z">
        <w:r w:rsidR="00FF1B63" w:rsidRPr="00BA3B20">
          <w:rPr>
            <w:rFonts w:ascii="Arial" w:hAnsi="Arial" w:cs="Arial"/>
            <w:noProof/>
            <w:color w:val="595959" w:themeColor="text1" w:themeTint="A6"/>
            <w:sz w:val="18"/>
            <w:szCs w:val="20"/>
            <w:lang w:val="es-ES"/>
            <w:rPrChange w:id="153" w:author="edith loreto" w:date="2017-10-08T01:29:00Z">
              <w:rPr>
                <w:noProof/>
                <w:color w:val="000000" w:themeColor="text1"/>
                <w:sz w:val="20"/>
                <w:szCs w:val="20"/>
                <w:lang w:val="es-ES"/>
              </w:rPr>
            </w:rPrChange>
          </w:rPr>
          <w:t xml:space="preserve">algunos alumnos tienen la </w:t>
        </w:r>
      </w:ins>
      <w:ins w:id="154" w:author="edith loreto" w:date="2015-10-25T19:56:00Z">
        <w:r w:rsidR="00CD18E0" w:rsidRPr="00BA3B20">
          <w:rPr>
            <w:rFonts w:ascii="Arial" w:hAnsi="Arial" w:cs="Arial"/>
            <w:noProof/>
            <w:color w:val="595959" w:themeColor="text1" w:themeTint="A6"/>
            <w:sz w:val="18"/>
            <w:szCs w:val="20"/>
            <w:lang w:val="es-ES"/>
            <w:rPrChange w:id="155" w:author="edith loreto" w:date="2017-10-08T01:29:00Z">
              <w:rPr>
                <w:noProof/>
                <w:color w:val="000000" w:themeColor="text1"/>
                <w:sz w:val="20"/>
                <w:szCs w:val="20"/>
                <w:lang w:val="es-ES"/>
              </w:rPr>
            </w:rPrChange>
          </w:rPr>
          <w:t xml:space="preserve"> dificulta</w:t>
        </w:r>
        <w:r w:rsidR="00FF1B63" w:rsidRPr="00BA3B20">
          <w:rPr>
            <w:rFonts w:ascii="Arial" w:hAnsi="Arial" w:cs="Arial"/>
            <w:noProof/>
            <w:color w:val="595959" w:themeColor="text1" w:themeTint="A6"/>
            <w:sz w:val="18"/>
            <w:szCs w:val="20"/>
            <w:lang w:val="es-ES"/>
            <w:rPrChange w:id="156" w:author="edith loreto" w:date="2017-10-08T01:29:00Z">
              <w:rPr>
                <w:noProof/>
                <w:color w:val="000000" w:themeColor="text1"/>
                <w:sz w:val="20"/>
                <w:szCs w:val="20"/>
                <w:lang w:val="es-ES"/>
              </w:rPr>
            </w:rPrChange>
          </w:rPr>
          <w:t>d para ordenar sus idea y saber</w:t>
        </w:r>
        <w:r w:rsidR="00CD18E0" w:rsidRPr="00BA3B20">
          <w:rPr>
            <w:rFonts w:ascii="Arial" w:hAnsi="Arial" w:cs="Arial"/>
            <w:noProof/>
            <w:color w:val="595959" w:themeColor="text1" w:themeTint="A6"/>
            <w:sz w:val="18"/>
            <w:szCs w:val="20"/>
            <w:lang w:val="es-ES"/>
            <w:rPrChange w:id="157" w:author="edith loreto" w:date="2017-10-08T01:29:00Z">
              <w:rPr>
                <w:noProof/>
                <w:color w:val="000000" w:themeColor="text1"/>
                <w:sz w:val="20"/>
                <w:szCs w:val="20"/>
                <w:lang w:val="es-ES"/>
              </w:rPr>
            </w:rPrChange>
          </w:rPr>
          <w:t>las expresar unos de forma oral y otros de forma escrita</w:t>
        </w:r>
      </w:ins>
      <w:ins w:id="158" w:author="edith loreto" w:date="2015-10-25T20:01:00Z">
        <w:r w:rsidR="00FF1B63" w:rsidRPr="00BA3B20">
          <w:rPr>
            <w:rFonts w:ascii="Arial" w:hAnsi="Arial" w:cs="Arial"/>
            <w:noProof/>
            <w:color w:val="595959" w:themeColor="text1" w:themeTint="A6"/>
            <w:sz w:val="18"/>
            <w:szCs w:val="20"/>
            <w:lang w:val="es-ES"/>
            <w:rPrChange w:id="159" w:author="edith loreto" w:date="2017-10-08T01:29:00Z">
              <w:rPr>
                <w:noProof/>
                <w:color w:val="000000" w:themeColor="text1"/>
                <w:sz w:val="20"/>
                <w:szCs w:val="20"/>
                <w:lang w:val="es-ES"/>
              </w:rPr>
            </w:rPrChange>
          </w:rPr>
          <w:t>.</w:t>
        </w:r>
      </w:ins>
      <w:ins w:id="160" w:author="edith loreto" w:date="2017-10-08T01:30:00Z">
        <w:r>
          <w:rPr>
            <w:rFonts w:ascii="Arial" w:hAnsi="Arial" w:cs="Arial"/>
            <w:noProof/>
            <w:color w:val="595959" w:themeColor="text1" w:themeTint="A6"/>
            <w:sz w:val="18"/>
            <w:szCs w:val="20"/>
            <w:lang w:val="es-ES"/>
          </w:rPr>
          <w:t xml:space="preserve"> Dentro de este grupo tengo un caso especial con mi alumna Angeles la cual presenta una capacidad diferente en cuanto al habla y escucha(</w:t>
        </w:r>
        <w:r w:rsidRPr="003B0AC5">
          <w:rPr>
            <w:rFonts w:ascii="Arial" w:hAnsi="Arial" w:cs="Arial"/>
            <w:b/>
            <w:i/>
            <w:noProof/>
            <w:color w:val="404040" w:themeColor="text1" w:themeTint="BF"/>
            <w:sz w:val="16"/>
            <w:szCs w:val="16"/>
            <w:lang w:val="es-ES"/>
            <w:rPrChange w:id="161" w:author="edith loreto" w:date="2017-10-08T01:37:00Z">
              <w:rPr>
                <w:rFonts w:ascii="Arial" w:hAnsi="Arial" w:cs="Arial"/>
                <w:noProof/>
                <w:color w:val="595959" w:themeColor="text1" w:themeTint="A6"/>
                <w:sz w:val="18"/>
                <w:szCs w:val="20"/>
                <w:lang w:val="es-ES"/>
              </w:rPr>
            </w:rPrChange>
          </w:rPr>
          <w:t xml:space="preserve">al final del diagnostico presento </w:t>
        </w:r>
      </w:ins>
      <w:ins w:id="162" w:author="edith loreto" w:date="2017-10-08T01:34:00Z">
        <w:r w:rsidRPr="003B0AC5">
          <w:rPr>
            <w:rFonts w:ascii="Arial" w:hAnsi="Arial" w:cs="Arial"/>
            <w:b/>
            <w:i/>
            <w:noProof/>
            <w:color w:val="404040" w:themeColor="text1" w:themeTint="BF"/>
            <w:sz w:val="16"/>
            <w:szCs w:val="16"/>
            <w:lang w:val="es-ES"/>
            <w:rPrChange w:id="163" w:author="edith loreto" w:date="2017-10-08T01:37:00Z">
              <w:rPr>
                <w:rFonts w:ascii="Arial" w:hAnsi="Arial" w:cs="Arial"/>
                <w:b/>
                <w:i/>
                <w:noProof/>
                <w:color w:val="404040" w:themeColor="text1" w:themeTint="BF"/>
                <w:sz w:val="16"/>
                <w:szCs w:val="20"/>
                <w:lang w:val="es-ES"/>
              </w:rPr>
            </w:rPrChange>
          </w:rPr>
          <w:t xml:space="preserve">el </w:t>
        </w:r>
      </w:ins>
      <w:ins w:id="164" w:author="edith loreto" w:date="2017-10-08T01:30:00Z">
        <w:r w:rsidRPr="003B0AC5">
          <w:rPr>
            <w:rFonts w:ascii="Arial" w:hAnsi="Arial" w:cs="Arial"/>
            <w:b/>
            <w:i/>
            <w:noProof/>
            <w:color w:val="404040" w:themeColor="text1" w:themeTint="BF"/>
            <w:sz w:val="16"/>
            <w:szCs w:val="16"/>
            <w:lang w:val="es-ES"/>
            <w:rPrChange w:id="165" w:author="edith loreto" w:date="2017-10-08T01:37:00Z">
              <w:rPr>
                <w:rFonts w:ascii="Arial" w:hAnsi="Arial" w:cs="Arial"/>
                <w:noProof/>
                <w:color w:val="595959" w:themeColor="text1" w:themeTint="A6"/>
                <w:sz w:val="18"/>
                <w:szCs w:val="20"/>
                <w:lang w:val="es-ES"/>
              </w:rPr>
            </w:rPrChange>
          </w:rPr>
          <w:t>diagnostico personal de Angeles realizado por</w:t>
        </w:r>
      </w:ins>
      <w:ins w:id="166" w:author="edith loreto" w:date="2017-10-08T01:33:00Z">
        <w:r w:rsidRPr="003B0AC5">
          <w:rPr>
            <w:rFonts w:ascii="Arial" w:hAnsi="Arial" w:cs="Arial"/>
            <w:b/>
            <w:i/>
            <w:noProof/>
            <w:color w:val="404040" w:themeColor="text1" w:themeTint="BF"/>
            <w:sz w:val="16"/>
            <w:szCs w:val="16"/>
            <w:lang w:val="es-ES"/>
            <w:rPrChange w:id="167" w:author="edith loreto" w:date="2017-10-08T01:37:00Z">
              <w:rPr>
                <w:rFonts w:ascii="Arial" w:hAnsi="Arial" w:cs="Arial"/>
                <w:noProof/>
                <w:color w:val="595959" w:themeColor="text1" w:themeTint="A6"/>
                <w:sz w:val="18"/>
                <w:szCs w:val="20"/>
                <w:lang w:val="es-ES"/>
              </w:rPr>
            </w:rPrChange>
          </w:rPr>
          <w:t xml:space="preserve"> la </w:t>
        </w:r>
        <w:r w:rsidRPr="003B0AC5">
          <w:rPr>
            <w:rFonts w:ascii="Arial" w:hAnsi="Arial" w:cs="Arial"/>
            <w:b/>
            <w:i/>
            <w:noProof/>
            <w:color w:val="404040" w:themeColor="text1" w:themeTint="BF"/>
            <w:sz w:val="16"/>
            <w:szCs w:val="16"/>
            <w:lang w:val="es-ES"/>
            <w:rPrChange w:id="168" w:author="edith loreto" w:date="2017-10-08T01:37:00Z">
              <w:rPr>
                <w:rFonts w:ascii="Arial" w:hAnsi="Arial" w:cs="Arial"/>
                <w:b/>
                <w:i/>
                <w:noProof/>
                <w:color w:val="404040" w:themeColor="text1" w:themeTint="BF"/>
                <w:sz w:val="16"/>
                <w:szCs w:val="20"/>
                <w:lang w:val="es-ES"/>
              </w:rPr>
            </w:rPrChange>
          </w:rPr>
          <w:t xml:space="preserve">Terapeuta </w:t>
        </w:r>
      </w:ins>
      <w:ins w:id="169" w:author="edith loreto" w:date="2017-10-08T01:36:00Z">
        <w:r w:rsidRPr="003B0AC5">
          <w:rPr>
            <w:rFonts w:ascii="Arial" w:hAnsi="Arial" w:cs="Arial"/>
            <w:b/>
            <w:i/>
            <w:color w:val="404040" w:themeColor="text1" w:themeTint="BF"/>
            <w:sz w:val="16"/>
            <w:szCs w:val="16"/>
            <w:rPrChange w:id="170" w:author="edith loreto" w:date="2017-10-08T01:37:00Z">
              <w:rPr>
                <w:rFonts w:ascii="Arial" w:hAnsi="Arial" w:cs="Arial"/>
                <w:color w:val="404040" w:themeColor="text1" w:themeTint="BF"/>
                <w:sz w:val="18"/>
                <w:szCs w:val="18"/>
              </w:rPr>
            </w:rPrChange>
          </w:rPr>
          <w:t xml:space="preserve">Lydia Janette Vega </w:t>
        </w:r>
        <w:r w:rsidR="003B0AC5">
          <w:rPr>
            <w:rFonts w:ascii="Arial" w:hAnsi="Arial" w:cs="Arial"/>
            <w:b/>
            <w:i/>
            <w:color w:val="404040" w:themeColor="text1" w:themeTint="BF"/>
            <w:sz w:val="16"/>
            <w:szCs w:val="16"/>
            <w:rPrChange w:id="171" w:author="edith loreto" w:date="2017-10-08T01:37:00Z">
              <w:rPr>
                <w:rFonts w:ascii="Arial" w:hAnsi="Arial" w:cs="Arial"/>
                <w:b/>
                <w:i/>
                <w:color w:val="404040" w:themeColor="text1" w:themeTint="BF"/>
                <w:sz w:val="16"/>
                <w:szCs w:val="16"/>
              </w:rPr>
            </w:rPrChange>
          </w:rPr>
          <w:t>Maldona</w:t>
        </w:r>
        <w:r w:rsidRPr="003B0AC5">
          <w:rPr>
            <w:rFonts w:ascii="Arial" w:hAnsi="Arial" w:cs="Arial"/>
            <w:b/>
            <w:i/>
            <w:color w:val="404040" w:themeColor="text1" w:themeTint="BF"/>
            <w:sz w:val="16"/>
            <w:szCs w:val="16"/>
            <w:rPrChange w:id="172" w:author="edith loreto" w:date="2017-10-08T01:37:00Z">
              <w:rPr>
                <w:rFonts w:ascii="Arial" w:hAnsi="Arial" w:cs="Arial"/>
                <w:color w:val="404040" w:themeColor="text1" w:themeTint="BF"/>
                <w:sz w:val="18"/>
                <w:szCs w:val="18"/>
              </w:rPr>
            </w:rPrChange>
          </w:rPr>
          <w:t>do</w:t>
        </w:r>
        <w:r w:rsidR="003B0AC5">
          <w:rPr>
            <w:rFonts w:ascii="Arial" w:hAnsi="Arial" w:cs="Arial"/>
            <w:b/>
            <w:i/>
            <w:color w:val="404040" w:themeColor="text1" w:themeTint="BF"/>
            <w:sz w:val="16"/>
            <w:szCs w:val="16"/>
            <w:rPrChange w:id="173" w:author="edith loreto" w:date="2017-10-08T01:37:00Z">
              <w:rPr>
                <w:rFonts w:ascii="Arial" w:hAnsi="Arial" w:cs="Arial"/>
                <w:b/>
                <w:i/>
                <w:color w:val="404040" w:themeColor="text1" w:themeTint="BF"/>
                <w:sz w:val="16"/>
                <w:szCs w:val="16"/>
              </w:rPr>
            </w:rPrChange>
          </w:rPr>
          <w:t xml:space="preserve">, </w:t>
        </w:r>
      </w:ins>
      <w:ins w:id="174" w:author="edith loreto" w:date="2017-10-08T01:37:00Z">
        <w:r w:rsidR="003B0AC5" w:rsidRPr="00BA3B20">
          <w:rPr>
            <w:rFonts w:ascii="Arial" w:hAnsi="Arial" w:cs="Arial"/>
            <w:b/>
            <w:i/>
            <w:color w:val="404040" w:themeColor="text1" w:themeTint="BF"/>
            <w:sz w:val="16"/>
            <w:szCs w:val="18"/>
            <w:rPrChange w:id="175" w:author="edith loreto" w:date="2017-10-08T01:37:00Z">
              <w:rPr>
                <w:rFonts w:ascii="Arial" w:hAnsi="Arial" w:cs="Arial"/>
                <w:b/>
                <w:i/>
                <w:color w:val="404040" w:themeColor="text1" w:themeTint="BF"/>
                <w:sz w:val="16"/>
                <w:szCs w:val="18"/>
              </w:rPr>
            </w:rPrChange>
          </w:rPr>
          <w:t>Lic. Audición</w:t>
        </w:r>
      </w:ins>
      <w:ins w:id="176" w:author="edith loreto" w:date="2017-10-08T01:36:00Z">
        <w:r w:rsidRPr="00BA3B20">
          <w:rPr>
            <w:rFonts w:ascii="Arial" w:hAnsi="Arial" w:cs="Arial"/>
            <w:b/>
            <w:i/>
            <w:color w:val="404040" w:themeColor="text1" w:themeTint="BF"/>
            <w:sz w:val="16"/>
            <w:szCs w:val="18"/>
            <w:rPrChange w:id="177" w:author="edith loreto" w:date="2017-10-08T01:37:00Z">
              <w:rPr>
                <w:rFonts w:ascii="Arial" w:hAnsi="Arial" w:cs="Arial"/>
                <w:color w:val="404040" w:themeColor="text1" w:themeTint="BF"/>
                <w:sz w:val="18"/>
                <w:szCs w:val="18"/>
              </w:rPr>
            </w:rPrChange>
          </w:rPr>
          <w:t xml:space="preserve"> Y Lenguaje Programa Caracol</w:t>
        </w:r>
      </w:ins>
      <w:ins w:id="178" w:author="edith loreto" w:date="2017-10-08T01:33:00Z">
        <w:r>
          <w:rPr>
            <w:rFonts w:ascii="Arial" w:hAnsi="Arial" w:cs="Arial"/>
            <w:noProof/>
            <w:color w:val="595959" w:themeColor="text1" w:themeTint="A6"/>
            <w:sz w:val="18"/>
            <w:szCs w:val="20"/>
            <w:lang w:val="es-ES"/>
          </w:rPr>
          <w:t>).</w:t>
        </w:r>
      </w:ins>
    </w:p>
    <w:p w:rsidR="00BA3B20" w:rsidRDefault="000A3F1B">
      <w:pPr>
        <w:jc w:val="both"/>
        <w:rPr>
          <w:ins w:id="179" w:author="edith loreto" w:date="2017-10-08T01:34:00Z"/>
          <w:rFonts w:ascii="Arial" w:hAnsi="Arial" w:cs="Arial"/>
          <w:noProof/>
          <w:color w:val="595959" w:themeColor="text1" w:themeTint="A6"/>
          <w:sz w:val="18"/>
          <w:szCs w:val="20"/>
          <w:lang w:val="es-ES"/>
        </w:rPr>
      </w:pPr>
      <w:ins w:id="180" w:author="edith loreto" w:date="2015-10-25T20:20:00Z">
        <w:r w:rsidRPr="00BA3B20">
          <w:rPr>
            <w:rFonts w:ascii="Arial" w:hAnsi="Arial" w:cs="Arial"/>
            <w:noProof/>
            <w:color w:val="595959" w:themeColor="text1" w:themeTint="A6"/>
            <w:sz w:val="18"/>
            <w:szCs w:val="20"/>
            <w:lang w:val="es-ES"/>
            <w:rPrChange w:id="181" w:author="edith loreto" w:date="2017-10-08T01:29:00Z">
              <w:rPr>
                <w:noProof/>
                <w:color w:val="000000" w:themeColor="text1"/>
                <w:sz w:val="20"/>
                <w:szCs w:val="20"/>
                <w:lang w:val="es-ES"/>
              </w:rPr>
            </w:rPrChange>
          </w:rPr>
          <w:t>Mi grupo de primer grado</w:t>
        </w:r>
      </w:ins>
      <w:ins w:id="182" w:author="edith loreto" w:date="2015-10-25T20:21:00Z">
        <w:r w:rsidRPr="00BA3B20">
          <w:rPr>
            <w:rFonts w:ascii="Arial" w:hAnsi="Arial" w:cs="Arial"/>
            <w:noProof/>
            <w:color w:val="595959" w:themeColor="text1" w:themeTint="A6"/>
            <w:sz w:val="18"/>
            <w:szCs w:val="20"/>
            <w:lang w:val="es-ES"/>
            <w:rPrChange w:id="183" w:author="edith loreto" w:date="2017-10-08T01:29:00Z">
              <w:rPr>
                <w:noProof/>
                <w:color w:val="000000" w:themeColor="text1"/>
                <w:sz w:val="20"/>
                <w:szCs w:val="20"/>
                <w:lang w:val="es-ES"/>
              </w:rPr>
            </w:rPrChange>
          </w:rPr>
          <w:t xml:space="preserve"> son inquietos pero no presentan problemas graves de conducta,el horario de tiempo completo, es pesado para ellos aunque son actividades de rafirmacion  es mucho el tiempo que pasan en la escuela</w:t>
        </w:r>
      </w:ins>
      <w:ins w:id="184" w:author="edith loreto" w:date="2015-10-25T20:23:00Z">
        <w:r w:rsidRPr="00BA3B20">
          <w:rPr>
            <w:rFonts w:ascii="Arial" w:hAnsi="Arial" w:cs="Arial"/>
            <w:noProof/>
            <w:color w:val="595959" w:themeColor="text1" w:themeTint="A6"/>
            <w:sz w:val="18"/>
            <w:szCs w:val="20"/>
            <w:lang w:val="es-ES"/>
            <w:rPrChange w:id="185" w:author="edith loreto" w:date="2017-10-08T01:29:00Z">
              <w:rPr>
                <w:noProof/>
                <w:color w:val="000000" w:themeColor="text1"/>
                <w:sz w:val="20"/>
                <w:szCs w:val="20"/>
                <w:lang w:val="es-ES"/>
              </w:rPr>
            </w:rPrChange>
          </w:rPr>
          <w:t>, los hombres por lo general son los que se muestran mas inquietos  pero dado el grado que es primero aun acatan las ordenes que les da la maestra siempre en un ambiente de respeto.</w:t>
        </w:r>
      </w:ins>
    </w:p>
    <w:p w:rsidR="00BA3B20" w:rsidRDefault="00BA3B20">
      <w:pPr>
        <w:jc w:val="both"/>
        <w:rPr>
          <w:ins w:id="186" w:author="edith loreto" w:date="2017-10-08T01:34:00Z"/>
          <w:rFonts w:ascii="Arial" w:hAnsi="Arial" w:cs="Arial"/>
          <w:noProof/>
          <w:color w:val="595959" w:themeColor="text1" w:themeTint="A6"/>
          <w:sz w:val="18"/>
          <w:szCs w:val="20"/>
          <w:lang w:val="es-ES"/>
        </w:rPr>
      </w:pPr>
    </w:p>
    <w:p w:rsidR="00BA3B20" w:rsidRDefault="00BA3B20">
      <w:pPr>
        <w:jc w:val="both"/>
        <w:rPr>
          <w:ins w:id="187" w:author="edith loreto" w:date="2017-10-08T01:34:00Z"/>
          <w:rFonts w:ascii="Arial" w:hAnsi="Arial" w:cs="Arial"/>
          <w:noProof/>
          <w:color w:val="595959" w:themeColor="text1" w:themeTint="A6"/>
          <w:sz w:val="18"/>
          <w:szCs w:val="20"/>
          <w:lang w:val="es-ES"/>
        </w:rPr>
      </w:pPr>
    </w:p>
    <w:p w:rsidR="00BA3B20" w:rsidRDefault="00BA3B20">
      <w:pPr>
        <w:jc w:val="both"/>
        <w:rPr>
          <w:ins w:id="188" w:author="edith loreto" w:date="2017-10-08T01:34:00Z"/>
          <w:rFonts w:ascii="Arial" w:hAnsi="Arial" w:cs="Arial"/>
          <w:noProof/>
          <w:color w:val="595959" w:themeColor="text1" w:themeTint="A6"/>
          <w:sz w:val="18"/>
          <w:szCs w:val="20"/>
          <w:lang w:val="es-ES"/>
        </w:rPr>
      </w:pPr>
    </w:p>
    <w:p w:rsidR="00BA3B20" w:rsidRDefault="00BA3B20">
      <w:pPr>
        <w:jc w:val="both"/>
        <w:rPr>
          <w:ins w:id="189" w:author="edith loreto" w:date="2017-10-08T01:34:00Z"/>
          <w:rFonts w:ascii="Arial" w:hAnsi="Arial" w:cs="Arial"/>
          <w:noProof/>
          <w:color w:val="595959" w:themeColor="text1" w:themeTint="A6"/>
          <w:sz w:val="18"/>
          <w:szCs w:val="20"/>
          <w:lang w:val="es-ES"/>
        </w:rPr>
      </w:pPr>
    </w:p>
    <w:p w:rsidR="00BA3B20" w:rsidRDefault="00BA3B20">
      <w:pPr>
        <w:jc w:val="both"/>
        <w:rPr>
          <w:ins w:id="190" w:author="edith loreto" w:date="2017-10-08T01:34:00Z"/>
          <w:rFonts w:ascii="Arial" w:hAnsi="Arial" w:cs="Arial"/>
          <w:noProof/>
          <w:color w:val="595959" w:themeColor="text1" w:themeTint="A6"/>
          <w:sz w:val="18"/>
          <w:szCs w:val="20"/>
          <w:lang w:val="es-ES"/>
        </w:rPr>
      </w:pPr>
    </w:p>
    <w:p w:rsidR="00BA3B20" w:rsidRDefault="00BA3B20">
      <w:pPr>
        <w:jc w:val="both"/>
        <w:rPr>
          <w:ins w:id="191" w:author="edith loreto" w:date="2017-10-08T01:34:00Z"/>
          <w:rFonts w:ascii="Arial" w:hAnsi="Arial" w:cs="Arial"/>
          <w:noProof/>
          <w:color w:val="595959" w:themeColor="text1" w:themeTint="A6"/>
          <w:sz w:val="18"/>
          <w:szCs w:val="20"/>
          <w:lang w:val="es-ES"/>
        </w:rPr>
      </w:pPr>
    </w:p>
    <w:p w:rsidR="00BA3B20" w:rsidRDefault="00BA3B20">
      <w:pPr>
        <w:jc w:val="both"/>
        <w:rPr>
          <w:ins w:id="192" w:author="edith loreto" w:date="2017-10-08T01:34:00Z"/>
          <w:rFonts w:ascii="Arial" w:hAnsi="Arial" w:cs="Arial"/>
          <w:noProof/>
          <w:color w:val="595959" w:themeColor="text1" w:themeTint="A6"/>
          <w:sz w:val="18"/>
          <w:szCs w:val="20"/>
          <w:lang w:val="es-ES"/>
        </w:rPr>
      </w:pPr>
    </w:p>
    <w:p w:rsidR="00BA3B20" w:rsidRDefault="00BA3B20">
      <w:pPr>
        <w:jc w:val="both"/>
        <w:rPr>
          <w:ins w:id="193" w:author="edith loreto" w:date="2017-10-08T01:34:00Z"/>
          <w:rFonts w:ascii="Arial" w:hAnsi="Arial" w:cs="Arial"/>
          <w:noProof/>
          <w:color w:val="595959" w:themeColor="text1" w:themeTint="A6"/>
          <w:sz w:val="18"/>
          <w:szCs w:val="20"/>
          <w:lang w:val="es-ES"/>
        </w:rPr>
      </w:pPr>
    </w:p>
    <w:p w:rsidR="00BA3B20" w:rsidRDefault="00BA3B20">
      <w:pPr>
        <w:jc w:val="both"/>
        <w:rPr>
          <w:ins w:id="194" w:author="edith loreto" w:date="2017-10-08T01:34:00Z"/>
          <w:rFonts w:ascii="Arial" w:hAnsi="Arial" w:cs="Arial"/>
          <w:noProof/>
          <w:color w:val="595959" w:themeColor="text1" w:themeTint="A6"/>
          <w:sz w:val="18"/>
          <w:szCs w:val="20"/>
          <w:lang w:val="es-ES"/>
        </w:rPr>
      </w:pPr>
    </w:p>
    <w:p w:rsidR="00BA3B20" w:rsidRDefault="00BA3B20">
      <w:pPr>
        <w:jc w:val="both"/>
        <w:rPr>
          <w:ins w:id="195" w:author="edith loreto" w:date="2017-10-08T01:34:00Z"/>
          <w:rFonts w:ascii="Arial" w:hAnsi="Arial" w:cs="Arial"/>
          <w:noProof/>
          <w:color w:val="595959" w:themeColor="text1" w:themeTint="A6"/>
          <w:sz w:val="18"/>
          <w:szCs w:val="20"/>
          <w:lang w:val="es-ES"/>
        </w:rPr>
      </w:pPr>
    </w:p>
    <w:p w:rsidR="00BA3B20" w:rsidRDefault="00BA3B20" w:rsidP="00BA3B20">
      <w:pPr>
        <w:rPr>
          <w:ins w:id="196" w:author="edith loreto" w:date="2017-10-08T01:35:00Z"/>
          <w:sz w:val="20"/>
          <w:szCs w:val="20"/>
        </w:rPr>
      </w:pPr>
      <w:ins w:id="197" w:author="edith loreto" w:date="2017-10-08T01:35:00Z">
        <w:r>
          <w:rPr>
            <w:rFonts w:ascii="Arial Narrow" w:hAnsi="Arial Narrow"/>
            <w:noProof/>
            <w:sz w:val="20"/>
            <w:szCs w:val="20"/>
            <w:lang w:eastAsia="es-MX"/>
          </w:rPr>
          <w:lastRenderedPageBreak/>
          <w:drawing>
            <wp:inline distT="0" distB="0" distL="0" distR="0">
              <wp:extent cx="838200" cy="609600"/>
              <wp:effectExtent l="0" t="0" r="0" b="0"/>
              <wp:docPr id="3" name="Imagen 3" descr="logotipot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tin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609600"/>
                      </a:xfrm>
                      <a:prstGeom prst="rect">
                        <a:avLst/>
                      </a:prstGeom>
                      <a:noFill/>
                      <a:ln>
                        <a:noFill/>
                      </a:ln>
                    </pic:spPr>
                  </pic:pic>
                </a:graphicData>
              </a:graphic>
            </wp:inline>
          </w:drawing>
        </w:r>
        <w:r>
          <w:rPr>
            <w:sz w:val="20"/>
            <w:szCs w:val="20"/>
          </w:rPr>
          <w:t xml:space="preserve">                                                                                             </w:t>
        </w:r>
        <w:r>
          <w:rPr>
            <w:noProof/>
            <w:sz w:val="20"/>
            <w:szCs w:val="20"/>
            <w:lang w:eastAsia="es-MX"/>
          </w:rPr>
          <w:drawing>
            <wp:inline distT="0" distB="0" distL="0" distR="0">
              <wp:extent cx="1714500" cy="5842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584200"/>
                      </a:xfrm>
                      <a:prstGeom prst="rect">
                        <a:avLst/>
                      </a:prstGeom>
                      <a:noFill/>
                      <a:ln>
                        <a:noFill/>
                      </a:ln>
                    </pic:spPr>
                  </pic:pic>
                </a:graphicData>
              </a:graphic>
            </wp:inline>
          </w:drawing>
        </w:r>
        <w:r>
          <w:rPr>
            <w:sz w:val="20"/>
            <w:szCs w:val="20"/>
          </w:rPr>
          <w:t xml:space="preserve">  </w:t>
        </w:r>
      </w:ins>
    </w:p>
    <w:p w:rsidR="00BA3B20" w:rsidRDefault="00BA3B20" w:rsidP="00BA3B20">
      <w:pPr>
        <w:pStyle w:val="Sinespaciado"/>
        <w:rPr>
          <w:ins w:id="198" w:author="edith loreto" w:date="2017-10-08T01:35:00Z"/>
          <w:rFonts w:ascii="Arial Narrow" w:hAnsi="Arial Narrow"/>
          <w:b/>
          <w:i/>
          <w:sz w:val="20"/>
          <w:szCs w:val="20"/>
        </w:rPr>
      </w:pPr>
    </w:p>
    <w:p w:rsidR="00BA3B20" w:rsidRPr="00BA3B20" w:rsidRDefault="00BA3B20" w:rsidP="00BA3B20">
      <w:pPr>
        <w:pStyle w:val="Sinespaciado"/>
        <w:rPr>
          <w:ins w:id="199" w:author="edith loreto" w:date="2017-10-08T01:35:00Z"/>
          <w:rFonts w:ascii="Arial" w:hAnsi="Arial" w:cs="Arial"/>
          <w:b/>
          <w:i/>
          <w:color w:val="404040" w:themeColor="text1" w:themeTint="BF"/>
          <w:sz w:val="18"/>
          <w:szCs w:val="18"/>
          <w:rPrChange w:id="200" w:author="edith loreto" w:date="2017-10-08T01:35:00Z">
            <w:rPr>
              <w:ins w:id="201" w:author="edith loreto" w:date="2017-10-08T01:35:00Z"/>
              <w:rFonts w:ascii="Arial Narrow" w:hAnsi="Arial Narrow"/>
              <w:b/>
              <w:i/>
              <w:sz w:val="20"/>
              <w:szCs w:val="20"/>
            </w:rPr>
          </w:rPrChange>
        </w:rPr>
      </w:pPr>
      <w:ins w:id="202" w:author="edith loreto" w:date="2017-10-08T01:35:00Z">
        <w:r w:rsidRPr="00BA3B20">
          <w:rPr>
            <w:rFonts w:ascii="Arial" w:hAnsi="Arial" w:cs="Arial"/>
            <w:b/>
            <w:i/>
            <w:color w:val="404040" w:themeColor="text1" w:themeTint="BF"/>
            <w:sz w:val="18"/>
            <w:szCs w:val="18"/>
            <w:rPrChange w:id="203" w:author="edith loreto" w:date="2017-10-08T01:35:00Z">
              <w:rPr>
                <w:rFonts w:ascii="Arial Narrow" w:hAnsi="Arial Narrow"/>
                <w:b/>
                <w:i/>
                <w:sz w:val="20"/>
                <w:szCs w:val="20"/>
              </w:rPr>
            </w:rPrChange>
          </w:rPr>
          <w:t>INFORME DE LENGUAJE</w:t>
        </w:r>
      </w:ins>
    </w:p>
    <w:p w:rsidR="00BA3B20" w:rsidRPr="00BA3B20" w:rsidRDefault="00BA3B20" w:rsidP="00BA3B20">
      <w:pPr>
        <w:pStyle w:val="Sinespaciado"/>
        <w:rPr>
          <w:ins w:id="204" w:author="edith loreto" w:date="2017-10-08T01:35:00Z"/>
          <w:rFonts w:ascii="Arial" w:hAnsi="Arial" w:cs="Arial"/>
          <w:b/>
          <w:i/>
          <w:color w:val="404040" w:themeColor="text1" w:themeTint="BF"/>
          <w:sz w:val="18"/>
          <w:szCs w:val="18"/>
          <w:rPrChange w:id="205" w:author="edith loreto" w:date="2017-10-08T01:35:00Z">
            <w:rPr>
              <w:ins w:id="206" w:author="edith loreto" w:date="2017-10-08T01:35:00Z"/>
              <w:rFonts w:ascii="Arial Narrow" w:hAnsi="Arial Narrow"/>
              <w:b/>
              <w:i/>
              <w:sz w:val="20"/>
              <w:szCs w:val="20"/>
            </w:rPr>
          </w:rPrChange>
        </w:rPr>
      </w:pPr>
      <w:ins w:id="207" w:author="edith loreto" w:date="2017-10-08T01:35:00Z">
        <w:r w:rsidRPr="00BA3B20">
          <w:rPr>
            <w:rFonts w:ascii="Arial" w:hAnsi="Arial" w:cs="Arial"/>
            <w:b/>
            <w:i/>
            <w:color w:val="404040" w:themeColor="text1" w:themeTint="BF"/>
            <w:sz w:val="18"/>
            <w:szCs w:val="18"/>
            <w:rPrChange w:id="208" w:author="edith loreto" w:date="2017-10-08T01:35:00Z">
              <w:rPr>
                <w:rFonts w:ascii="Arial Narrow" w:hAnsi="Arial Narrow"/>
                <w:b/>
                <w:i/>
                <w:sz w:val="20"/>
                <w:szCs w:val="20"/>
              </w:rPr>
            </w:rPrChange>
          </w:rPr>
          <w:t>NOMBRE: MARIA DE LOS ANGELES GONZALEZ PADILLA</w:t>
        </w:r>
      </w:ins>
    </w:p>
    <w:p w:rsidR="00BA3B20" w:rsidRPr="00BA3B20" w:rsidRDefault="00BA3B20" w:rsidP="00BA3B20">
      <w:pPr>
        <w:pStyle w:val="Sinespaciado"/>
        <w:rPr>
          <w:ins w:id="209" w:author="edith loreto" w:date="2017-10-08T01:35:00Z"/>
          <w:rFonts w:ascii="Arial" w:hAnsi="Arial" w:cs="Arial"/>
          <w:b/>
          <w:i/>
          <w:color w:val="404040" w:themeColor="text1" w:themeTint="BF"/>
          <w:sz w:val="18"/>
          <w:szCs w:val="18"/>
          <w:rPrChange w:id="210" w:author="edith loreto" w:date="2017-10-08T01:35:00Z">
            <w:rPr>
              <w:ins w:id="211" w:author="edith loreto" w:date="2017-10-08T01:35:00Z"/>
              <w:rFonts w:ascii="Arial Narrow" w:hAnsi="Arial Narrow"/>
              <w:b/>
              <w:i/>
              <w:sz w:val="20"/>
              <w:szCs w:val="20"/>
            </w:rPr>
          </w:rPrChange>
        </w:rPr>
      </w:pPr>
      <w:ins w:id="212" w:author="edith loreto" w:date="2017-10-08T01:35:00Z">
        <w:r w:rsidRPr="00BA3B20">
          <w:rPr>
            <w:rFonts w:ascii="Arial" w:hAnsi="Arial" w:cs="Arial"/>
            <w:b/>
            <w:i/>
            <w:color w:val="404040" w:themeColor="text1" w:themeTint="BF"/>
            <w:sz w:val="18"/>
            <w:szCs w:val="18"/>
            <w:rPrChange w:id="213" w:author="edith loreto" w:date="2017-10-08T01:35:00Z">
              <w:rPr>
                <w:rFonts w:ascii="Arial Narrow" w:hAnsi="Arial Narrow"/>
                <w:b/>
                <w:i/>
                <w:sz w:val="20"/>
                <w:szCs w:val="20"/>
              </w:rPr>
            </w:rPrChange>
          </w:rPr>
          <w:t>FECHA DE NACIMIENTO  20 DE DICIEMBRE DEL 2006</w:t>
        </w:r>
      </w:ins>
    </w:p>
    <w:p w:rsidR="00BA3B20" w:rsidRPr="00BA3B20" w:rsidRDefault="00BA3B20" w:rsidP="00BA3B20">
      <w:pPr>
        <w:pStyle w:val="Sinespaciado"/>
        <w:rPr>
          <w:ins w:id="214" w:author="edith loreto" w:date="2017-10-08T01:35:00Z"/>
          <w:rFonts w:ascii="Arial" w:hAnsi="Arial" w:cs="Arial"/>
          <w:b/>
          <w:i/>
          <w:color w:val="404040" w:themeColor="text1" w:themeTint="BF"/>
          <w:sz w:val="18"/>
          <w:szCs w:val="18"/>
          <w:rPrChange w:id="215" w:author="edith loreto" w:date="2017-10-08T01:35:00Z">
            <w:rPr>
              <w:ins w:id="216" w:author="edith loreto" w:date="2017-10-08T01:35:00Z"/>
              <w:rFonts w:ascii="Arial Narrow" w:hAnsi="Arial Narrow"/>
              <w:b/>
              <w:i/>
              <w:sz w:val="20"/>
              <w:szCs w:val="20"/>
            </w:rPr>
          </w:rPrChange>
        </w:rPr>
      </w:pPr>
      <w:ins w:id="217" w:author="edith loreto" w:date="2017-10-08T01:35:00Z">
        <w:r w:rsidRPr="00BA3B20">
          <w:rPr>
            <w:rFonts w:ascii="Arial" w:hAnsi="Arial" w:cs="Arial"/>
            <w:b/>
            <w:i/>
            <w:color w:val="404040" w:themeColor="text1" w:themeTint="BF"/>
            <w:sz w:val="18"/>
            <w:szCs w:val="18"/>
            <w:rPrChange w:id="218" w:author="edith loreto" w:date="2017-10-08T01:35:00Z">
              <w:rPr>
                <w:rFonts w:ascii="Arial Narrow" w:hAnsi="Arial Narrow"/>
                <w:b/>
                <w:i/>
                <w:sz w:val="20"/>
                <w:szCs w:val="20"/>
              </w:rPr>
            </w:rPrChange>
          </w:rPr>
          <w:t>EDAD 11 años 9 meses</w:t>
        </w:r>
      </w:ins>
    </w:p>
    <w:p w:rsidR="00BA3B20" w:rsidRPr="00BA3B20" w:rsidRDefault="00BA3B20" w:rsidP="00BA3B20">
      <w:pPr>
        <w:pStyle w:val="Sinespaciado"/>
        <w:rPr>
          <w:ins w:id="219" w:author="edith loreto" w:date="2017-10-08T01:35:00Z"/>
          <w:rFonts w:ascii="Arial" w:hAnsi="Arial" w:cs="Arial"/>
          <w:b/>
          <w:i/>
          <w:color w:val="404040" w:themeColor="text1" w:themeTint="BF"/>
          <w:sz w:val="18"/>
          <w:szCs w:val="18"/>
          <w:rPrChange w:id="220" w:author="edith loreto" w:date="2017-10-08T01:35:00Z">
            <w:rPr>
              <w:ins w:id="221" w:author="edith loreto" w:date="2017-10-08T01:35:00Z"/>
              <w:rFonts w:ascii="Arial Narrow" w:hAnsi="Arial Narrow"/>
              <w:b/>
              <w:i/>
              <w:sz w:val="20"/>
              <w:szCs w:val="20"/>
            </w:rPr>
          </w:rPrChange>
        </w:rPr>
      </w:pPr>
      <w:ins w:id="222" w:author="edith loreto" w:date="2017-10-08T01:35:00Z">
        <w:r w:rsidRPr="00BA3B20">
          <w:rPr>
            <w:rFonts w:ascii="Arial" w:hAnsi="Arial" w:cs="Arial"/>
            <w:b/>
            <w:i/>
            <w:color w:val="404040" w:themeColor="text1" w:themeTint="BF"/>
            <w:sz w:val="18"/>
            <w:szCs w:val="18"/>
            <w:rPrChange w:id="223" w:author="edith loreto" w:date="2017-10-08T01:35:00Z">
              <w:rPr>
                <w:rFonts w:ascii="Arial Narrow" w:hAnsi="Arial Narrow"/>
                <w:b/>
                <w:i/>
                <w:sz w:val="20"/>
                <w:szCs w:val="20"/>
              </w:rPr>
            </w:rPrChange>
          </w:rPr>
          <w:t xml:space="preserve">FECHA DE IMPLANTACION 21 de </w:t>
        </w:r>
      </w:ins>
      <w:ins w:id="224" w:author="edith loreto" w:date="2017-10-08T01:38:00Z">
        <w:r w:rsidR="003B0AC5" w:rsidRPr="00BA3B20">
          <w:rPr>
            <w:rFonts w:ascii="Arial" w:hAnsi="Arial" w:cs="Arial"/>
            <w:b/>
            <w:i/>
            <w:color w:val="404040" w:themeColor="text1" w:themeTint="BF"/>
            <w:sz w:val="18"/>
            <w:szCs w:val="18"/>
            <w:rPrChange w:id="225" w:author="edith loreto" w:date="2017-10-08T01:35:00Z">
              <w:rPr>
                <w:rFonts w:ascii="Arial" w:hAnsi="Arial" w:cs="Arial"/>
                <w:b/>
                <w:i/>
                <w:color w:val="404040" w:themeColor="text1" w:themeTint="BF"/>
                <w:sz w:val="18"/>
                <w:szCs w:val="18"/>
              </w:rPr>
            </w:rPrChange>
          </w:rPr>
          <w:t>Abril</w:t>
        </w:r>
      </w:ins>
      <w:ins w:id="226" w:author="edith loreto" w:date="2017-10-08T01:35:00Z">
        <w:r w:rsidRPr="00BA3B20">
          <w:rPr>
            <w:rFonts w:ascii="Arial" w:hAnsi="Arial" w:cs="Arial"/>
            <w:b/>
            <w:i/>
            <w:color w:val="404040" w:themeColor="text1" w:themeTint="BF"/>
            <w:sz w:val="18"/>
            <w:szCs w:val="18"/>
            <w:rPrChange w:id="227" w:author="edith loreto" w:date="2017-10-08T01:35:00Z">
              <w:rPr>
                <w:rFonts w:ascii="Arial Narrow" w:hAnsi="Arial Narrow"/>
                <w:b/>
                <w:i/>
                <w:sz w:val="20"/>
                <w:szCs w:val="20"/>
              </w:rPr>
            </w:rPrChange>
          </w:rPr>
          <w:t xml:space="preserve"> del 2012 ACTIVACION DEL IMPLANTE COCLEAR 09 de </w:t>
        </w:r>
      </w:ins>
      <w:ins w:id="228" w:author="edith loreto" w:date="2017-10-08T01:38:00Z">
        <w:r w:rsidR="003B0AC5">
          <w:rPr>
            <w:rFonts w:ascii="Arial" w:hAnsi="Arial" w:cs="Arial"/>
            <w:b/>
            <w:i/>
            <w:color w:val="404040" w:themeColor="text1" w:themeTint="BF"/>
            <w:sz w:val="18"/>
            <w:szCs w:val="18"/>
            <w:rPrChange w:id="229" w:author="edith loreto" w:date="2017-10-08T01:35:00Z">
              <w:rPr>
                <w:rFonts w:ascii="Arial" w:hAnsi="Arial" w:cs="Arial"/>
                <w:b/>
                <w:i/>
                <w:color w:val="404040" w:themeColor="text1" w:themeTint="BF"/>
                <w:sz w:val="18"/>
                <w:szCs w:val="18"/>
              </w:rPr>
            </w:rPrChange>
          </w:rPr>
          <w:t>junio</w:t>
        </w:r>
      </w:ins>
      <w:ins w:id="230" w:author="edith loreto" w:date="2017-10-08T01:35:00Z">
        <w:r w:rsidRPr="00BA3B20">
          <w:rPr>
            <w:rFonts w:ascii="Arial" w:hAnsi="Arial" w:cs="Arial"/>
            <w:b/>
            <w:i/>
            <w:color w:val="404040" w:themeColor="text1" w:themeTint="BF"/>
            <w:sz w:val="18"/>
            <w:szCs w:val="18"/>
            <w:rPrChange w:id="231" w:author="edith loreto" w:date="2017-10-08T01:35:00Z">
              <w:rPr>
                <w:rFonts w:ascii="Arial Narrow" w:hAnsi="Arial Narrow"/>
                <w:b/>
                <w:i/>
                <w:sz w:val="20"/>
                <w:szCs w:val="20"/>
              </w:rPr>
            </w:rPrChange>
          </w:rPr>
          <w:t xml:space="preserve"> del2012</w:t>
        </w:r>
      </w:ins>
    </w:p>
    <w:p w:rsidR="00BA3B20" w:rsidRPr="00BA3B20" w:rsidRDefault="00BA3B20" w:rsidP="00BA3B20">
      <w:pPr>
        <w:pStyle w:val="Sinespaciado"/>
        <w:rPr>
          <w:ins w:id="232" w:author="edith loreto" w:date="2017-10-08T01:35:00Z"/>
          <w:rFonts w:ascii="Arial" w:hAnsi="Arial" w:cs="Arial"/>
          <w:b/>
          <w:i/>
          <w:color w:val="404040" w:themeColor="text1" w:themeTint="BF"/>
          <w:sz w:val="18"/>
          <w:szCs w:val="18"/>
          <w:rPrChange w:id="233" w:author="edith loreto" w:date="2017-10-08T01:35:00Z">
            <w:rPr>
              <w:ins w:id="234" w:author="edith loreto" w:date="2017-10-08T01:35:00Z"/>
              <w:rFonts w:ascii="Arial Narrow" w:hAnsi="Arial Narrow"/>
              <w:b/>
              <w:i/>
              <w:sz w:val="20"/>
              <w:szCs w:val="20"/>
            </w:rPr>
          </w:rPrChange>
        </w:rPr>
      </w:pPr>
      <w:ins w:id="235" w:author="edith loreto" w:date="2017-10-08T01:35:00Z">
        <w:r w:rsidRPr="00BA3B20">
          <w:rPr>
            <w:rFonts w:ascii="Arial" w:hAnsi="Arial" w:cs="Arial"/>
            <w:b/>
            <w:i/>
            <w:color w:val="404040" w:themeColor="text1" w:themeTint="BF"/>
            <w:sz w:val="18"/>
            <w:szCs w:val="18"/>
            <w:rPrChange w:id="236" w:author="edith loreto" w:date="2017-10-08T01:35:00Z">
              <w:rPr>
                <w:rFonts w:ascii="Arial Narrow" w:hAnsi="Arial Narrow"/>
                <w:b/>
                <w:i/>
                <w:sz w:val="20"/>
                <w:szCs w:val="20"/>
              </w:rPr>
            </w:rPrChange>
          </w:rPr>
          <w:t>EDAD AUDITIVA 5 AÑOS</w:t>
        </w:r>
      </w:ins>
    </w:p>
    <w:p w:rsidR="00BA3B20" w:rsidRPr="00BA3B20" w:rsidRDefault="00BA3B20" w:rsidP="00BA3B20">
      <w:pPr>
        <w:pStyle w:val="Sinespaciado"/>
        <w:rPr>
          <w:ins w:id="237" w:author="edith loreto" w:date="2017-10-08T01:35:00Z"/>
          <w:rFonts w:ascii="Arial" w:hAnsi="Arial" w:cs="Arial"/>
          <w:b/>
          <w:i/>
          <w:color w:val="404040" w:themeColor="text1" w:themeTint="BF"/>
          <w:sz w:val="18"/>
          <w:szCs w:val="18"/>
          <w:rPrChange w:id="238" w:author="edith loreto" w:date="2017-10-08T01:35:00Z">
            <w:rPr>
              <w:ins w:id="239" w:author="edith loreto" w:date="2017-10-08T01:35:00Z"/>
              <w:rFonts w:ascii="Arial Narrow" w:hAnsi="Arial Narrow"/>
              <w:b/>
              <w:i/>
              <w:sz w:val="20"/>
              <w:szCs w:val="20"/>
            </w:rPr>
          </w:rPrChange>
        </w:rPr>
      </w:pPr>
      <w:ins w:id="240" w:author="edith loreto" w:date="2017-10-08T01:35:00Z">
        <w:r w:rsidRPr="00BA3B20">
          <w:rPr>
            <w:rFonts w:ascii="Arial" w:hAnsi="Arial" w:cs="Arial"/>
            <w:b/>
            <w:i/>
            <w:color w:val="404040" w:themeColor="text1" w:themeTint="BF"/>
            <w:sz w:val="18"/>
            <w:szCs w:val="18"/>
            <w:rPrChange w:id="241" w:author="edith loreto" w:date="2017-10-08T01:35:00Z">
              <w:rPr>
                <w:rFonts w:ascii="Arial Narrow" w:hAnsi="Arial Narrow"/>
                <w:b/>
                <w:i/>
                <w:sz w:val="20"/>
                <w:szCs w:val="20"/>
              </w:rPr>
            </w:rPrChange>
          </w:rPr>
          <w:t>GANANCIA AUDITIVA ACTUAL hipoacusia media</w:t>
        </w:r>
      </w:ins>
    </w:p>
    <w:p w:rsidR="00BA3B20" w:rsidRPr="00BA3B20" w:rsidRDefault="00BA3B20" w:rsidP="00BA3B20">
      <w:pPr>
        <w:pStyle w:val="Sinespaciado"/>
        <w:rPr>
          <w:ins w:id="242" w:author="edith loreto" w:date="2017-10-08T01:35:00Z"/>
          <w:rFonts w:ascii="Arial" w:hAnsi="Arial" w:cs="Arial"/>
          <w:b/>
          <w:i/>
          <w:color w:val="404040" w:themeColor="text1" w:themeTint="BF"/>
          <w:sz w:val="18"/>
          <w:szCs w:val="18"/>
          <w:rPrChange w:id="243" w:author="edith loreto" w:date="2017-10-08T01:35:00Z">
            <w:rPr>
              <w:ins w:id="244" w:author="edith loreto" w:date="2017-10-08T01:35:00Z"/>
              <w:rFonts w:ascii="Arial Narrow" w:hAnsi="Arial Narrow"/>
              <w:b/>
              <w:i/>
              <w:sz w:val="20"/>
              <w:szCs w:val="20"/>
            </w:rPr>
          </w:rPrChange>
        </w:rPr>
      </w:pPr>
      <w:ins w:id="245" w:author="edith loreto" w:date="2017-10-08T01:35:00Z">
        <w:r w:rsidRPr="00BA3B20">
          <w:rPr>
            <w:rFonts w:ascii="Arial" w:hAnsi="Arial" w:cs="Arial"/>
            <w:b/>
            <w:i/>
            <w:color w:val="404040" w:themeColor="text1" w:themeTint="BF"/>
            <w:sz w:val="18"/>
            <w:szCs w:val="18"/>
            <w:rPrChange w:id="246" w:author="edith loreto" w:date="2017-10-08T01:35:00Z">
              <w:rPr>
                <w:rFonts w:ascii="Arial Narrow" w:hAnsi="Arial Narrow"/>
                <w:b/>
                <w:i/>
                <w:sz w:val="20"/>
                <w:szCs w:val="20"/>
              </w:rPr>
            </w:rPrChange>
          </w:rPr>
          <w:t>Periodo: mayo –julio 2017</w:t>
        </w:r>
      </w:ins>
    </w:p>
    <w:p w:rsidR="00BA3B20" w:rsidRPr="00BA3B20" w:rsidRDefault="00BA3B20" w:rsidP="00BA3B20">
      <w:pPr>
        <w:pStyle w:val="Sinespaciado"/>
        <w:rPr>
          <w:ins w:id="247" w:author="edith loreto" w:date="2017-10-08T01:35:00Z"/>
          <w:rFonts w:ascii="Arial" w:hAnsi="Arial" w:cs="Arial"/>
          <w:b/>
          <w:i/>
          <w:color w:val="404040" w:themeColor="text1" w:themeTint="BF"/>
          <w:sz w:val="18"/>
          <w:szCs w:val="18"/>
          <w:rPrChange w:id="248" w:author="edith loreto" w:date="2017-10-08T01:35:00Z">
            <w:rPr>
              <w:ins w:id="249" w:author="edith loreto" w:date="2017-10-08T01:35:00Z"/>
              <w:rFonts w:ascii="Arial Narrow" w:hAnsi="Arial Narrow"/>
              <w:b/>
              <w:i/>
              <w:sz w:val="20"/>
              <w:szCs w:val="20"/>
            </w:rPr>
          </w:rPrChange>
        </w:rPr>
      </w:pPr>
      <w:ins w:id="250" w:author="edith loreto" w:date="2017-10-08T01:35:00Z">
        <w:r w:rsidRPr="00BA3B20">
          <w:rPr>
            <w:rFonts w:ascii="Arial" w:hAnsi="Arial" w:cs="Arial"/>
            <w:b/>
            <w:i/>
            <w:color w:val="404040" w:themeColor="text1" w:themeTint="BF"/>
            <w:sz w:val="18"/>
            <w:szCs w:val="18"/>
            <w:rPrChange w:id="251" w:author="edith loreto" w:date="2017-10-08T01:35:00Z">
              <w:rPr>
                <w:rFonts w:ascii="Arial Narrow" w:hAnsi="Arial Narrow"/>
                <w:b/>
                <w:i/>
                <w:sz w:val="20"/>
                <w:szCs w:val="20"/>
              </w:rPr>
            </w:rPrChange>
          </w:rPr>
          <w:t>Asistencia:  2 sesiones</w:t>
        </w:r>
      </w:ins>
    </w:p>
    <w:p w:rsidR="00BA3B20" w:rsidRPr="00BA3B20" w:rsidRDefault="00BA3B20" w:rsidP="00BA3B20">
      <w:pPr>
        <w:pStyle w:val="Sinespaciado"/>
        <w:rPr>
          <w:ins w:id="252" w:author="edith loreto" w:date="2017-10-08T01:35:00Z"/>
          <w:rFonts w:ascii="Arial" w:hAnsi="Arial" w:cs="Arial"/>
          <w:b/>
          <w:i/>
          <w:color w:val="404040" w:themeColor="text1" w:themeTint="BF"/>
          <w:sz w:val="18"/>
          <w:szCs w:val="18"/>
          <w:rPrChange w:id="253" w:author="edith loreto" w:date="2017-10-08T01:35:00Z">
            <w:rPr>
              <w:ins w:id="254" w:author="edith loreto" w:date="2017-10-08T01:35:00Z"/>
              <w:rFonts w:ascii="Arial Narrow" w:hAnsi="Arial Narrow"/>
              <w:b/>
              <w:i/>
              <w:sz w:val="20"/>
              <w:szCs w:val="20"/>
            </w:rPr>
          </w:rPrChange>
        </w:rPr>
      </w:pPr>
      <w:ins w:id="255" w:author="edith loreto" w:date="2017-10-08T01:35:00Z">
        <w:r w:rsidRPr="00BA3B20">
          <w:rPr>
            <w:rFonts w:ascii="Arial" w:hAnsi="Arial" w:cs="Arial"/>
            <w:b/>
            <w:i/>
            <w:color w:val="404040" w:themeColor="text1" w:themeTint="BF"/>
            <w:sz w:val="18"/>
            <w:szCs w:val="18"/>
            <w:rPrChange w:id="256" w:author="edith loreto" w:date="2017-10-08T01:35:00Z">
              <w:rPr>
                <w:rFonts w:ascii="Arial Narrow" w:hAnsi="Arial Narrow"/>
                <w:b/>
                <w:i/>
                <w:sz w:val="20"/>
                <w:szCs w:val="20"/>
              </w:rPr>
            </w:rPrChange>
          </w:rPr>
          <w:t xml:space="preserve">Fecha de </w:t>
        </w:r>
        <w:r w:rsidRPr="003B0AC5">
          <w:rPr>
            <w:rFonts w:ascii="Arial" w:hAnsi="Arial" w:cs="Arial"/>
            <w:b/>
            <w:i/>
            <w:color w:val="404040" w:themeColor="text1" w:themeTint="BF"/>
            <w:sz w:val="18"/>
            <w:szCs w:val="18"/>
            <w:lang w:val="es-MX"/>
            <w:rPrChange w:id="257" w:author="edith loreto" w:date="2017-10-08T01:39:00Z">
              <w:rPr>
                <w:rFonts w:ascii="Arial Narrow" w:hAnsi="Arial Narrow"/>
                <w:b/>
                <w:i/>
                <w:sz w:val="20"/>
                <w:szCs w:val="20"/>
              </w:rPr>
            </w:rPrChange>
          </w:rPr>
          <w:t>informe</w:t>
        </w:r>
        <w:r w:rsidRPr="00BA3B20">
          <w:rPr>
            <w:rFonts w:ascii="Arial" w:hAnsi="Arial" w:cs="Arial"/>
            <w:b/>
            <w:i/>
            <w:color w:val="404040" w:themeColor="text1" w:themeTint="BF"/>
            <w:sz w:val="18"/>
            <w:szCs w:val="18"/>
            <w:rPrChange w:id="258" w:author="edith loreto" w:date="2017-10-08T01:35:00Z">
              <w:rPr>
                <w:rFonts w:ascii="Arial Narrow" w:hAnsi="Arial Narrow"/>
                <w:b/>
                <w:i/>
                <w:sz w:val="20"/>
                <w:szCs w:val="20"/>
              </w:rPr>
            </w:rPrChange>
          </w:rPr>
          <w:t xml:space="preserve">: 7 de </w:t>
        </w:r>
      </w:ins>
      <w:ins w:id="259" w:author="edith loreto" w:date="2017-10-08T01:39:00Z">
        <w:r w:rsidR="003B0AC5" w:rsidRPr="00BA3B20">
          <w:rPr>
            <w:rFonts w:ascii="Arial" w:hAnsi="Arial" w:cs="Arial"/>
            <w:b/>
            <w:i/>
            <w:color w:val="404040" w:themeColor="text1" w:themeTint="BF"/>
            <w:sz w:val="18"/>
            <w:szCs w:val="18"/>
            <w:rPrChange w:id="260" w:author="edith loreto" w:date="2017-10-08T01:35:00Z">
              <w:rPr>
                <w:rFonts w:ascii="Arial" w:hAnsi="Arial" w:cs="Arial"/>
                <w:b/>
                <w:i/>
                <w:color w:val="404040" w:themeColor="text1" w:themeTint="BF"/>
                <w:sz w:val="18"/>
                <w:szCs w:val="18"/>
              </w:rPr>
            </w:rPrChange>
          </w:rPr>
          <w:t>Julio</w:t>
        </w:r>
      </w:ins>
      <w:ins w:id="261" w:author="edith loreto" w:date="2017-10-08T01:35:00Z">
        <w:r w:rsidRPr="00BA3B20">
          <w:rPr>
            <w:rFonts w:ascii="Arial" w:hAnsi="Arial" w:cs="Arial"/>
            <w:b/>
            <w:i/>
            <w:color w:val="404040" w:themeColor="text1" w:themeTint="BF"/>
            <w:sz w:val="18"/>
            <w:szCs w:val="18"/>
            <w:rPrChange w:id="262" w:author="edith loreto" w:date="2017-10-08T01:35:00Z">
              <w:rPr>
                <w:rFonts w:ascii="Arial Narrow" w:hAnsi="Arial Narrow"/>
                <w:b/>
                <w:i/>
                <w:sz w:val="20"/>
                <w:szCs w:val="20"/>
              </w:rPr>
            </w:rPrChange>
          </w:rPr>
          <w:t xml:space="preserve"> del 2017</w:t>
        </w:r>
      </w:ins>
    </w:p>
    <w:p w:rsidR="00BA3B20" w:rsidRPr="00BA3B20" w:rsidRDefault="00BA3B20" w:rsidP="00BA3B20">
      <w:pPr>
        <w:pStyle w:val="Sinespaciado"/>
        <w:rPr>
          <w:ins w:id="263" w:author="edith loreto" w:date="2017-10-08T01:35:00Z"/>
          <w:rFonts w:ascii="Arial" w:hAnsi="Arial" w:cs="Arial"/>
          <w:b/>
          <w:i/>
          <w:color w:val="404040" w:themeColor="text1" w:themeTint="BF"/>
          <w:sz w:val="18"/>
          <w:szCs w:val="18"/>
          <w:rPrChange w:id="264" w:author="edith loreto" w:date="2017-10-08T01:35:00Z">
            <w:rPr>
              <w:ins w:id="265" w:author="edith loreto" w:date="2017-10-08T01:35:00Z"/>
              <w:rFonts w:ascii="Arial Narrow" w:hAnsi="Arial Narrow"/>
              <w:b/>
              <w:i/>
              <w:sz w:val="20"/>
              <w:szCs w:val="20"/>
            </w:rPr>
          </w:rPrChange>
        </w:rPr>
      </w:pPr>
      <w:ins w:id="266" w:author="edith loreto" w:date="2017-10-08T01:35:00Z">
        <w:r w:rsidRPr="003B0AC5">
          <w:rPr>
            <w:rFonts w:ascii="Arial" w:hAnsi="Arial" w:cs="Arial"/>
            <w:b/>
            <w:i/>
            <w:color w:val="404040" w:themeColor="text1" w:themeTint="BF"/>
            <w:sz w:val="18"/>
            <w:szCs w:val="18"/>
            <w:lang w:val="es-MX"/>
            <w:rPrChange w:id="267" w:author="edith loreto" w:date="2017-10-08T01:39:00Z">
              <w:rPr>
                <w:rFonts w:ascii="Arial Narrow" w:hAnsi="Arial Narrow"/>
                <w:b/>
                <w:i/>
                <w:sz w:val="20"/>
                <w:szCs w:val="20"/>
              </w:rPr>
            </w:rPrChange>
          </w:rPr>
          <w:t>Terapeuta</w:t>
        </w:r>
        <w:r w:rsidRPr="00BA3B20">
          <w:rPr>
            <w:rFonts w:ascii="Arial" w:hAnsi="Arial" w:cs="Arial"/>
            <w:b/>
            <w:i/>
            <w:color w:val="404040" w:themeColor="text1" w:themeTint="BF"/>
            <w:sz w:val="18"/>
            <w:szCs w:val="18"/>
            <w:rPrChange w:id="268" w:author="edith loreto" w:date="2017-10-08T01:35:00Z">
              <w:rPr>
                <w:rFonts w:ascii="Arial Narrow" w:hAnsi="Arial Narrow"/>
                <w:b/>
                <w:i/>
                <w:sz w:val="20"/>
                <w:szCs w:val="20"/>
              </w:rPr>
            </w:rPrChange>
          </w:rPr>
          <w:t>: Lydia vega</w:t>
        </w:r>
      </w:ins>
    </w:p>
    <w:p w:rsidR="00BA3B20" w:rsidRPr="00BA3B20" w:rsidRDefault="00BA3B20" w:rsidP="00BA3B20">
      <w:pPr>
        <w:pStyle w:val="Sinespaciado"/>
        <w:rPr>
          <w:ins w:id="269" w:author="edith loreto" w:date="2017-10-08T01:35:00Z"/>
          <w:rFonts w:ascii="Arial" w:hAnsi="Arial" w:cs="Arial"/>
          <w:b/>
          <w:i/>
          <w:color w:val="404040" w:themeColor="text1" w:themeTint="BF"/>
          <w:sz w:val="18"/>
          <w:szCs w:val="18"/>
          <w:rPrChange w:id="270" w:author="edith loreto" w:date="2017-10-08T01:35:00Z">
            <w:rPr>
              <w:ins w:id="271" w:author="edith loreto" w:date="2017-10-08T01:35:00Z"/>
              <w:rFonts w:ascii="Arial Narrow" w:hAnsi="Arial Narrow"/>
              <w:b/>
              <w:i/>
              <w:sz w:val="20"/>
              <w:szCs w:val="20"/>
            </w:rPr>
          </w:rPrChange>
        </w:rPr>
      </w:pPr>
    </w:p>
    <w:p w:rsidR="00BA3B20" w:rsidRPr="00BA3B20" w:rsidRDefault="00BA3B20" w:rsidP="00BA3B20">
      <w:pPr>
        <w:rPr>
          <w:ins w:id="272" w:author="edith loreto" w:date="2017-10-08T01:35:00Z"/>
          <w:rFonts w:ascii="Arial" w:hAnsi="Arial" w:cs="Arial"/>
          <w:b/>
          <w:i/>
          <w:color w:val="404040" w:themeColor="text1" w:themeTint="BF"/>
          <w:sz w:val="18"/>
          <w:szCs w:val="18"/>
          <w:rPrChange w:id="273" w:author="edith loreto" w:date="2017-10-08T01:35:00Z">
            <w:rPr>
              <w:ins w:id="274" w:author="edith loreto" w:date="2017-10-08T01:35:00Z"/>
              <w:rFonts w:ascii="Arial Narrow" w:hAnsi="Arial Narrow"/>
              <w:b/>
              <w:i/>
              <w:sz w:val="20"/>
              <w:szCs w:val="20"/>
            </w:rPr>
          </w:rPrChange>
        </w:rPr>
      </w:pPr>
      <w:ins w:id="275" w:author="edith loreto" w:date="2017-10-08T01:35:00Z">
        <w:r w:rsidRPr="00BA3B20">
          <w:rPr>
            <w:rFonts w:ascii="Arial" w:hAnsi="Arial" w:cs="Arial"/>
            <w:b/>
            <w:i/>
            <w:color w:val="404040" w:themeColor="text1" w:themeTint="BF"/>
            <w:sz w:val="18"/>
            <w:szCs w:val="18"/>
            <w:rPrChange w:id="276" w:author="edith loreto" w:date="2017-10-08T01:35:00Z">
              <w:rPr>
                <w:rFonts w:ascii="Arial Narrow" w:hAnsi="Arial Narrow"/>
                <w:b/>
                <w:i/>
                <w:sz w:val="20"/>
                <w:szCs w:val="20"/>
              </w:rPr>
            </w:rPrChange>
          </w:rPr>
          <w:t>DESARROLLO DE HABILIDADES AUDITRTIVAS</w:t>
        </w:r>
      </w:ins>
    </w:p>
    <w:p w:rsidR="00BA3B20" w:rsidRPr="00BA3B20" w:rsidRDefault="00BA3B20" w:rsidP="00BA3B20">
      <w:pPr>
        <w:rPr>
          <w:ins w:id="277" w:author="edith loreto" w:date="2017-10-08T01:35:00Z"/>
          <w:rFonts w:ascii="Arial" w:hAnsi="Arial" w:cs="Arial"/>
          <w:b/>
          <w:i/>
          <w:color w:val="404040" w:themeColor="text1" w:themeTint="BF"/>
          <w:sz w:val="18"/>
          <w:szCs w:val="18"/>
          <w:rPrChange w:id="278" w:author="edith loreto" w:date="2017-10-08T01:35:00Z">
            <w:rPr>
              <w:ins w:id="279" w:author="edith loreto" w:date="2017-10-08T01:35:00Z"/>
              <w:rFonts w:ascii="Arial Narrow" w:hAnsi="Arial Narrow"/>
              <w:b/>
              <w:i/>
              <w:sz w:val="20"/>
              <w:szCs w:val="20"/>
            </w:rPr>
          </w:rPrChange>
        </w:rPr>
      </w:pPr>
      <w:ins w:id="280" w:author="edith loreto" w:date="2017-10-08T01:35:00Z">
        <w:r w:rsidRPr="00BA3B20">
          <w:rPr>
            <w:rFonts w:ascii="Arial" w:hAnsi="Arial" w:cs="Arial"/>
            <w:b/>
            <w:i/>
            <w:color w:val="404040" w:themeColor="text1" w:themeTint="BF"/>
            <w:sz w:val="18"/>
            <w:szCs w:val="18"/>
            <w:rPrChange w:id="281" w:author="edith loreto" w:date="2017-10-08T01:35:00Z">
              <w:rPr>
                <w:rFonts w:ascii="Arial Narrow" w:hAnsi="Arial Narrow"/>
                <w:b/>
                <w:i/>
                <w:sz w:val="20"/>
                <w:szCs w:val="20"/>
              </w:rPr>
            </w:rPrChange>
          </w:rPr>
          <w:t>Su nivel de desarrollo se encuentra con un nivel de logro básico en relación a las competencias del niño sordo con implante coclear</w:t>
        </w:r>
      </w:ins>
    </w:p>
    <w:p w:rsidR="00BA3B20" w:rsidRPr="00BA3B20" w:rsidRDefault="00BA3B20" w:rsidP="00BA3B20">
      <w:pPr>
        <w:pStyle w:val="Prrafodelista"/>
        <w:numPr>
          <w:ilvl w:val="0"/>
          <w:numId w:val="3"/>
        </w:numPr>
        <w:spacing w:line="256" w:lineRule="auto"/>
        <w:rPr>
          <w:ins w:id="282" w:author="edith loreto" w:date="2017-10-08T01:35:00Z"/>
          <w:rFonts w:ascii="Arial" w:hAnsi="Arial" w:cs="Arial"/>
          <w:color w:val="404040" w:themeColor="text1" w:themeTint="BF"/>
          <w:sz w:val="18"/>
          <w:szCs w:val="18"/>
          <w:rPrChange w:id="283" w:author="edith loreto" w:date="2017-10-08T01:35:00Z">
            <w:rPr>
              <w:ins w:id="284" w:author="edith loreto" w:date="2017-10-08T01:35:00Z"/>
              <w:rFonts w:ascii="Calibri" w:hAnsi="Calibri"/>
              <w:sz w:val="22"/>
              <w:szCs w:val="22"/>
            </w:rPr>
          </w:rPrChange>
        </w:rPr>
      </w:pPr>
      <w:ins w:id="285" w:author="edith loreto" w:date="2017-10-08T01:35:00Z">
        <w:r w:rsidRPr="00BA3B20">
          <w:rPr>
            <w:rFonts w:ascii="Arial" w:hAnsi="Arial" w:cs="Arial"/>
            <w:color w:val="404040" w:themeColor="text1" w:themeTint="BF"/>
            <w:sz w:val="18"/>
            <w:szCs w:val="18"/>
            <w:rPrChange w:id="286" w:author="edith loreto" w:date="2017-10-08T01:35:00Z">
              <w:rPr/>
            </w:rPrChange>
          </w:rPr>
          <w:t xml:space="preserve">Responde a la presencia de sonidos ambientales a niveles alto, medio y bajo, de cerca y hasta 3 metros </w:t>
        </w:r>
      </w:ins>
    </w:p>
    <w:p w:rsidR="00BA3B20" w:rsidRPr="00BA3B20" w:rsidRDefault="00BA3B20" w:rsidP="00BA3B20">
      <w:pPr>
        <w:pStyle w:val="Prrafodelista"/>
        <w:numPr>
          <w:ilvl w:val="0"/>
          <w:numId w:val="3"/>
        </w:numPr>
        <w:spacing w:line="256" w:lineRule="auto"/>
        <w:rPr>
          <w:ins w:id="287" w:author="edith loreto" w:date="2017-10-08T01:35:00Z"/>
          <w:rFonts w:ascii="Arial" w:hAnsi="Arial" w:cs="Arial"/>
          <w:color w:val="404040" w:themeColor="text1" w:themeTint="BF"/>
          <w:sz w:val="18"/>
          <w:szCs w:val="18"/>
          <w:rPrChange w:id="288" w:author="edith loreto" w:date="2017-10-08T01:35:00Z">
            <w:rPr>
              <w:ins w:id="289" w:author="edith loreto" w:date="2017-10-08T01:35:00Z"/>
            </w:rPr>
          </w:rPrChange>
        </w:rPr>
      </w:pPr>
      <w:ins w:id="290" w:author="edith loreto" w:date="2017-10-08T01:35:00Z">
        <w:r w:rsidRPr="00BA3B20">
          <w:rPr>
            <w:rFonts w:ascii="Arial" w:hAnsi="Arial" w:cs="Arial"/>
            <w:color w:val="404040" w:themeColor="text1" w:themeTint="BF"/>
            <w:sz w:val="18"/>
            <w:szCs w:val="18"/>
            <w:rPrChange w:id="291" w:author="edith loreto" w:date="2017-10-08T01:35:00Z">
              <w:rPr/>
            </w:rPrChange>
          </w:rPr>
          <w:t>Produce respuesta ante las pruebas de los seis sonidos de LING hasta 3 metros.</w:t>
        </w:r>
      </w:ins>
    </w:p>
    <w:p w:rsidR="00BA3B20" w:rsidRPr="00BA3B20" w:rsidRDefault="00BA3B20" w:rsidP="00BA3B20">
      <w:pPr>
        <w:pStyle w:val="Prrafodelista"/>
        <w:numPr>
          <w:ilvl w:val="0"/>
          <w:numId w:val="3"/>
        </w:numPr>
        <w:spacing w:line="256" w:lineRule="auto"/>
        <w:rPr>
          <w:ins w:id="292" w:author="edith loreto" w:date="2017-10-08T01:35:00Z"/>
          <w:rFonts w:ascii="Arial" w:hAnsi="Arial" w:cs="Arial"/>
          <w:color w:val="404040" w:themeColor="text1" w:themeTint="BF"/>
          <w:sz w:val="18"/>
          <w:szCs w:val="18"/>
          <w:rPrChange w:id="293" w:author="edith loreto" w:date="2017-10-08T01:35:00Z">
            <w:rPr>
              <w:ins w:id="294" w:author="edith loreto" w:date="2017-10-08T01:35:00Z"/>
            </w:rPr>
          </w:rPrChange>
        </w:rPr>
      </w:pPr>
      <w:ins w:id="295" w:author="edith loreto" w:date="2017-10-08T01:35:00Z">
        <w:r w:rsidRPr="00BA3B20">
          <w:rPr>
            <w:rFonts w:ascii="Arial" w:hAnsi="Arial" w:cs="Arial"/>
            <w:color w:val="404040" w:themeColor="text1" w:themeTint="BF"/>
            <w:sz w:val="18"/>
            <w:szCs w:val="18"/>
            <w:rPrChange w:id="296" w:author="edith loreto" w:date="2017-10-08T01:35:00Z">
              <w:rPr/>
            </w:rPrChange>
          </w:rPr>
          <w:t>Discrimina, identifica y comprende niveles fuertes, medios y bajos de sonido ambiental. (hasta 3 metros)</w:t>
        </w:r>
      </w:ins>
    </w:p>
    <w:p w:rsidR="00BA3B20" w:rsidRPr="00BA3B20" w:rsidRDefault="00BA3B20" w:rsidP="00BA3B20">
      <w:pPr>
        <w:pStyle w:val="Prrafodelista"/>
        <w:numPr>
          <w:ilvl w:val="0"/>
          <w:numId w:val="3"/>
        </w:numPr>
        <w:spacing w:line="256" w:lineRule="auto"/>
        <w:rPr>
          <w:ins w:id="297" w:author="edith loreto" w:date="2017-10-08T01:35:00Z"/>
          <w:rFonts w:ascii="Arial" w:hAnsi="Arial" w:cs="Arial"/>
          <w:color w:val="404040" w:themeColor="text1" w:themeTint="BF"/>
          <w:sz w:val="18"/>
          <w:szCs w:val="18"/>
          <w:rPrChange w:id="298" w:author="edith loreto" w:date="2017-10-08T01:35:00Z">
            <w:rPr>
              <w:ins w:id="299" w:author="edith loreto" w:date="2017-10-08T01:35:00Z"/>
            </w:rPr>
          </w:rPrChange>
        </w:rPr>
      </w:pPr>
      <w:ins w:id="300" w:author="edith loreto" w:date="2017-10-08T01:35:00Z">
        <w:r w:rsidRPr="00BA3B20">
          <w:rPr>
            <w:rFonts w:ascii="Arial" w:hAnsi="Arial" w:cs="Arial"/>
            <w:color w:val="404040" w:themeColor="text1" w:themeTint="BF"/>
            <w:sz w:val="18"/>
            <w:szCs w:val="18"/>
            <w:rPrChange w:id="301" w:author="edith loreto" w:date="2017-10-08T01:35:00Z">
              <w:rPr/>
            </w:rPrChange>
          </w:rPr>
          <w:t>Identifica objetos o láminas a través de una oración descriptiva en contexto cerrado, con vocabulario conocido.</w:t>
        </w:r>
      </w:ins>
    </w:p>
    <w:p w:rsidR="00BA3B20" w:rsidRPr="00BA3B20" w:rsidRDefault="00BA3B20" w:rsidP="00BA3B20">
      <w:pPr>
        <w:pStyle w:val="Prrafodelista"/>
        <w:numPr>
          <w:ilvl w:val="0"/>
          <w:numId w:val="3"/>
        </w:numPr>
        <w:spacing w:line="256" w:lineRule="auto"/>
        <w:rPr>
          <w:ins w:id="302" w:author="edith loreto" w:date="2017-10-08T01:35:00Z"/>
          <w:rFonts w:ascii="Arial" w:hAnsi="Arial" w:cs="Arial"/>
          <w:color w:val="404040" w:themeColor="text1" w:themeTint="BF"/>
          <w:sz w:val="18"/>
          <w:szCs w:val="18"/>
          <w:rPrChange w:id="303" w:author="edith loreto" w:date="2017-10-08T01:35:00Z">
            <w:rPr>
              <w:ins w:id="304" w:author="edith loreto" w:date="2017-10-08T01:35:00Z"/>
            </w:rPr>
          </w:rPrChange>
        </w:rPr>
      </w:pPr>
      <w:ins w:id="305" w:author="edith loreto" w:date="2017-10-08T01:35:00Z">
        <w:r w:rsidRPr="00BA3B20">
          <w:rPr>
            <w:rFonts w:ascii="Arial" w:hAnsi="Arial" w:cs="Arial"/>
            <w:color w:val="404040" w:themeColor="text1" w:themeTint="BF"/>
            <w:sz w:val="18"/>
            <w:szCs w:val="18"/>
            <w:rPrChange w:id="306" w:author="edith loreto" w:date="2017-10-08T01:35:00Z">
              <w:rPr/>
            </w:rPrChange>
          </w:rPr>
          <w:t>Reconoce su propio nombre.</w:t>
        </w:r>
      </w:ins>
    </w:p>
    <w:p w:rsidR="00BA3B20" w:rsidRPr="00BA3B20" w:rsidRDefault="00BA3B20" w:rsidP="00BA3B20">
      <w:pPr>
        <w:pStyle w:val="Prrafodelista"/>
        <w:numPr>
          <w:ilvl w:val="0"/>
          <w:numId w:val="3"/>
        </w:numPr>
        <w:spacing w:line="256" w:lineRule="auto"/>
        <w:rPr>
          <w:ins w:id="307" w:author="edith loreto" w:date="2017-10-08T01:35:00Z"/>
          <w:rFonts w:ascii="Arial" w:hAnsi="Arial" w:cs="Arial"/>
          <w:color w:val="404040" w:themeColor="text1" w:themeTint="BF"/>
          <w:sz w:val="18"/>
          <w:szCs w:val="18"/>
          <w:rPrChange w:id="308" w:author="edith loreto" w:date="2017-10-08T01:35:00Z">
            <w:rPr>
              <w:ins w:id="309" w:author="edith loreto" w:date="2017-10-08T01:35:00Z"/>
            </w:rPr>
          </w:rPrChange>
        </w:rPr>
      </w:pPr>
      <w:ins w:id="310" w:author="edith loreto" w:date="2017-10-08T01:35:00Z">
        <w:r w:rsidRPr="00BA3B20">
          <w:rPr>
            <w:rFonts w:ascii="Arial" w:hAnsi="Arial" w:cs="Arial"/>
            <w:color w:val="404040" w:themeColor="text1" w:themeTint="BF"/>
            <w:sz w:val="18"/>
            <w:szCs w:val="18"/>
            <w:rPrChange w:id="311" w:author="edith loreto" w:date="2017-10-08T01:35:00Z">
              <w:rPr/>
            </w:rPrChange>
          </w:rPr>
          <w:t>Comprende y señala láminas o fotos de frases compuestas, y oraciones sustantivo-preposición-objeto.</w:t>
        </w:r>
      </w:ins>
    </w:p>
    <w:p w:rsidR="00BA3B20" w:rsidRPr="00BA3B20" w:rsidRDefault="00BA3B20" w:rsidP="00BA3B20">
      <w:pPr>
        <w:pStyle w:val="Prrafodelista"/>
        <w:ind w:left="360"/>
        <w:rPr>
          <w:ins w:id="312" w:author="edith loreto" w:date="2017-10-08T01:35:00Z"/>
          <w:rFonts w:ascii="Arial" w:hAnsi="Arial" w:cs="Arial"/>
          <w:color w:val="404040" w:themeColor="text1" w:themeTint="BF"/>
          <w:sz w:val="18"/>
          <w:szCs w:val="18"/>
          <w:rPrChange w:id="313" w:author="edith loreto" w:date="2017-10-08T01:35:00Z">
            <w:rPr>
              <w:ins w:id="314" w:author="edith loreto" w:date="2017-10-08T01:35:00Z"/>
              <w:rFonts w:ascii="Arial Narrow" w:hAnsi="Arial Narrow"/>
              <w:sz w:val="20"/>
              <w:szCs w:val="20"/>
            </w:rPr>
          </w:rPrChange>
        </w:rPr>
      </w:pPr>
    </w:p>
    <w:p w:rsidR="00BA3B20" w:rsidRPr="00BA3B20" w:rsidRDefault="00BA3B20" w:rsidP="00BA3B20">
      <w:pPr>
        <w:rPr>
          <w:ins w:id="315" w:author="edith loreto" w:date="2017-10-08T01:35:00Z"/>
          <w:rFonts w:ascii="Arial" w:hAnsi="Arial" w:cs="Arial"/>
          <w:b/>
          <w:i/>
          <w:color w:val="404040" w:themeColor="text1" w:themeTint="BF"/>
          <w:sz w:val="18"/>
          <w:szCs w:val="18"/>
          <w:rPrChange w:id="316" w:author="edith loreto" w:date="2017-10-08T01:35:00Z">
            <w:rPr>
              <w:ins w:id="317" w:author="edith loreto" w:date="2017-10-08T01:35:00Z"/>
              <w:rFonts w:ascii="Arial Narrow" w:hAnsi="Arial Narrow"/>
              <w:b/>
              <w:i/>
              <w:sz w:val="20"/>
              <w:szCs w:val="20"/>
            </w:rPr>
          </w:rPrChange>
        </w:rPr>
      </w:pPr>
      <w:ins w:id="318" w:author="edith loreto" w:date="2017-10-08T01:35:00Z">
        <w:r w:rsidRPr="00BA3B20">
          <w:rPr>
            <w:rFonts w:ascii="Arial" w:hAnsi="Arial" w:cs="Arial"/>
            <w:b/>
            <w:i/>
            <w:color w:val="404040" w:themeColor="text1" w:themeTint="BF"/>
            <w:sz w:val="18"/>
            <w:szCs w:val="18"/>
            <w:rPrChange w:id="319" w:author="edith loreto" w:date="2017-10-08T01:35:00Z">
              <w:rPr>
                <w:rFonts w:ascii="Arial Narrow" w:hAnsi="Arial Narrow"/>
                <w:b/>
                <w:i/>
                <w:sz w:val="20"/>
                <w:szCs w:val="20"/>
              </w:rPr>
            </w:rPrChange>
          </w:rPr>
          <w:t xml:space="preserve"> HABILIDADES COMUNICATIVA</w:t>
        </w:r>
      </w:ins>
    </w:p>
    <w:p w:rsidR="00BA3B20" w:rsidRPr="00BA3B20" w:rsidRDefault="00BA3B20" w:rsidP="00BA3B20">
      <w:pPr>
        <w:pStyle w:val="Prrafodelista"/>
        <w:spacing w:line="256" w:lineRule="auto"/>
        <w:ind w:left="360"/>
        <w:rPr>
          <w:ins w:id="320" w:author="edith loreto" w:date="2017-10-08T01:35:00Z"/>
          <w:rFonts w:ascii="Arial" w:hAnsi="Arial" w:cs="Arial"/>
          <w:color w:val="404040" w:themeColor="text1" w:themeTint="BF"/>
          <w:sz w:val="18"/>
          <w:szCs w:val="18"/>
          <w:rPrChange w:id="321" w:author="edith loreto" w:date="2017-10-08T01:35:00Z">
            <w:rPr>
              <w:ins w:id="322" w:author="edith loreto" w:date="2017-10-08T01:35:00Z"/>
              <w:rFonts w:ascii="Calibri" w:hAnsi="Calibri"/>
              <w:sz w:val="22"/>
              <w:szCs w:val="22"/>
            </w:rPr>
          </w:rPrChange>
        </w:rPr>
      </w:pPr>
      <w:ins w:id="323" w:author="edith loreto" w:date="2017-10-08T01:35:00Z">
        <w:r w:rsidRPr="00BA3B20">
          <w:rPr>
            <w:rFonts w:ascii="Arial" w:hAnsi="Arial" w:cs="Arial"/>
            <w:b/>
            <w:i/>
            <w:color w:val="404040" w:themeColor="text1" w:themeTint="BF"/>
            <w:sz w:val="18"/>
            <w:szCs w:val="18"/>
            <w:rPrChange w:id="324" w:author="edith loreto" w:date="2017-10-08T01:35:00Z">
              <w:rPr>
                <w:rFonts w:ascii="Arial Narrow" w:hAnsi="Arial Narrow"/>
                <w:b/>
                <w:i/>
                <w:sz w:val="20"/>
                <w:szCs w:val="20"/>
              </w:rPr>
            </w:rPrChange>
          </w:rPr>
          <w:t xml:space="preserve"> Su nivel de desarrollo se encuentra con un nivel de logro básico en relación a las competencias del niño sordo con implante coclear</w:t>
        </w:r>
        <w:r w:rsidRPr="00BA3B20">
          <w:rPr>
            <w:rFonts w:ascii="Arial" w:hAnsi="Arial" w:cs="Arial"/>
            <w:color w:val="404040" w:themeColor="text1" w:themeTint="BF"/>
            <w:sz w:val="18"/>
            <w:szCs w:val="18"/>
            <w:rPrChange w:id="325" w:author="edith loreto" w:date="2017-10-08T01:35:00Z">
              <w:rPr/>
            </w:rPrChange>
          </w:rPr>
          <w:t xml:space="preserve"> Utiliza habilidades Pragmáticas</w:t>
        </w:r>
      </w:ins>
    </w:p>
    <w:p w:rsidR="00BA3B20" w:rsidRPr="00BA3B20" w:rsidRDefault="00BA3B20" w:rsidP="00BA3B20">
      <w:pPr>
        <w:pStyle w:val="Prrafodelista"/>
        <w:numPr>
          <w:ilvl w:val="0"/>
          <w:numId w:val="4"/>
        </w:numPr>
        <w:spacing w:line="256" w:lineRule="auto"/>
        <w:rPr>
          <w:ins w:id="326" w:author="edith loreto" w:date="2017-10-08T01:35:00Z"/>
          <w:rFonts w:ascii="Arial" w:hAnsi="Arial" w:cs="Arial"/>
          <w:color w:val="404040" w:themeColor="text1" w:themeTint="BF"/>
          <w:sz w:val="18"/>
          <w:szCs w:val="18"/>
          <w:rPrChange w:id="327" w:author="edith loreto" w:date="2017-10-08T01:35:00Z">
            <w:rPr>
              <w:ins w:id="328" w:author="edith loreto" w:date="2017-10-08T01:35:00Z"/>
            </w:rPr>
          </w:rPrChange>
        </w:rPr>
      </w:pPr>
      <w:ins w:id="329" w:author="edith loreto" w:date="2017-10-08T01:35:00Z">
        <w:r w:rsidRPr="00BA3B20">
          <w:rPr>
            <w:rFonts w:ascii="Arial" w:hAnsi="Arial" w:cs="Arial"/>
            <w:color w:val="404040" w:themeColor="text1" w:themeTint="BF"/>
            <w:sz w:val="18"/>
            <w:szCs w:val="18"/>
            <w:rPrChange w:id="330" w:author="edith loreto" w:date="2017-10-08T01:35:00Z">
              <w:rPr/>
            </w:rPrChange>
          </w:rPr>
          <w:t>Nivel de palabra</w:t>
        </w:r>
      </w:ins>
    </w:p>
    <w:p w:rsidR="00BA3B20" w:rsidRPr="00BA3B20" w:rsidRDefault="00BA3B20" w:rsidP="00BA3B20">
      <w:pPr>
        <w:pStyle w:val="Prrafodelista"/>
        <w:numPr>
          <w:ilvl w:val="0"/>
          <w:numId w:val="4"/>
        </w:numPr>
        <w:spacing w:line="256" w:lineRule="auto"/>
        <w:rPr>
          <w:ins w:id="331" w:author="edith loreto" w:date="2017-10-08T01:35:00Z"/>
          <w:rFonts w:ascii="Arial" w:hAnsi="Arial" w:cs="Arial"/>
          <w:color w:val="404040" w:themeColor="text1" w:themeTint="BF"/>
          <w:sz w:val="18"/>
          <w:szCs w:val="18"/>
          <w:rPrChange w:id="332" w:author="edith loreto" w:date="2017-10-08T01:35:00Z">
            <w:rPr>
              <w:ins w:id="333" w:author="edith loreto" w:date="2017-10-08T01:35:00Z"/>
            </w:rPr>
          </w:rPrChange>
        </w:rPr>
      </w:pPr>
      <w:ins w:id="334" w:author="edith loreto" w:date="2017-10-08T01:35:00Z">
        <w:r w:rsidRPr="00BA3B20">
          <w:rPr>
            <w:rFonts w:ascii="Arial" w:hAnsi="Arial" w:cs="Arial"/>
            <w:color w:val="404040" w:themeColor="text1" w:themeTint="BF"/>
            <w:sz w:val="18"/>
            <w:szCs w:val="18"/>
            <w:rPrChange w:id="335" w:author="edith loreto" w:date="2017-10-08T01:35:00Z">
              <w:rPr/>
            </w:rPrChange>
          </w:rPr>
          <w:t>Ofrece comida o bebida a otros.</w:t>
        </w:r>
      </w:ins>
    </w:p>
    <w:p w:rsidR="00BA3B20" w:rsidRPr="00BA3B20" w:rsidRDefault="00BA3B20" w:rsidP="00BA3B20">
      <w:pPr>
        <w:pStyle w:val="Prrafodelista"/>
        <w:numPr>
          <w:ilvl w:val="0"/>
          <w:numId w:val="4"/>
        </w:numPr>
        <w:spacing w:line="256" w:lineRule="auto"/>
        <w:rPr>
          <w:ins w:id="336" w:author="edith loreto" w:date="2017-10-08T01:35:00Z"/>
          <w:rFonts w:ascii="Arial" w:hAnsi="Arial" w:cs="Arial"/>
          <w:color w:val="404040" w:themeColor="text1" w:themeTint="BF"/>
          <w:sz w:val="18"/>
          <w:szCs w:val="18"/>
          <w:rPrChange w:id="337" w:author="edith loreto" w:date="2017-10-08T01:35:00Z">
            <w:rPr>
              <w:ins w:id="338" w:author="edith loreto" w:date="2017-10-08T01:35:00Z"/>
            </w:rPr>
          </w:rPrChange>
        </w:rPr>
      </w:pPr>
      <w:ins w:id="339" w:author="edith loreto" w:date="2017-10-08T01:35:00Z">
        <w:r w:rsidRPr="00BA3B20">
          <w:rPr>
            <w:rFonts w:ascii="Arial" w:hAnsi="Arial" w:cs="Arial"/>
            <w:color w:val="404040" w:themeColor="text1" w:themeTint="BF"/>
            <w:sz w:val="18"/>
            <w:szCs w:val="18"/>
            <w:rPrChange w:id="340" w:author="edith loreto" w:date="2017-10-08T01:35:00Z">
              <w:rPr/>
            </w:rPrChange>
          </w:rPr>
          <w:t>Empieza a entender cómo funciona la interacción comunicativa</w:t>
        </w:r>
      </w:ins>
    </w:p>
    <w:p w:rsidR="00BA3B20" w:rsidRPr="00BA3B20" w:rsidRDefault="00BA3B20" w:rsidP="00BA3B20">
      <w:pPr>
        <w:pStyle w:val="Prrafodelista"/>
        <w:numPr>
          <w:ilvl w:val="0"/>
          <w:numId w:val="4"/>
        </w:numPr>
        <w:spacing w:line="256" w:lineRule="auto"/>
        <w:rPr>
          <w:ins w:id="341" w:author="edith loreto" w:date="2017-10-08T01:35:00Z"/>
          <w:rFonts w:ascii="Arial" w:hAnsi="Arial" w:cs="Arial"/>
          <w:color w:val="404040" w:themeColor="text1" w:themeTint="BF"/>
          <w:sz w:val="18"/>
          <w:szCs w:val="18"/>
          <w:rPrChange w:id="342" w:author="edith loreto" w:date="2017-10-08T01:35:00Z">
            <w:rPr>
              <w:ins w:id="343" w:author="edith loreto" w:date="2017-10-08T01:35:00Z"/>
            </w:rPr>
          </w:rPrChange>
        </w:rPr>
      </w:pPr>
      <w:ins w:id="344" w:author="edith loreto" w:date="2017-10-08T01:35:00Z">
        <w:r w:rsidRPr="00BA3B20">
          <w:rPr>
            <w:rFonts w:ascii="Arial" w:hAnsi="Arial" w:cs="Arial"/>
            <w:color w:val="404040" w:themeColor="text1" w:themeTint="BF"/>
            <w:sz w:val="18"/>
            <w:szCs w:val="18"/>
            <w:rPrChange w:id="345" w:author="edith loreto" w:date="2017-10-08T01:35:00Z">
              <w:rPr/>
            </w:rPrChange>
          </w:rPr>
          <w:t>Entiende que la comunicación es un proceso bidireccional</w:t>
        </w:r>
      </w:ins>
    </w:p>
    <w:p w:rsidR="00BA3B20" w:rsidRPr="00BA3B20" w:rsidRDefault="00BA3B20" w:rsidP="00BA3B20">
      <w:pPr>
        <w:pStyle w:val="Prrafodelista"/>
        <w:numPr>
          <w:ilvl w:val="0"/>
          <w:numId w:val="4"/>
        </w:numPr>
        <w:spacing w:line="256" w:lineRule="auto"/>
        <w:rPr>
          <w:ins w:id="346" w:author="edith loreto" w:date="2017-10-08T01:35:00Z"/>
          <w:rFonts w:ascii="Arial" w:hAnsi="Arial" w:cs="Arial"/>
          <w:color w:val="404040" w:themeColor="text1" w:themeTint="BF"/>
          <w:sz w:val="18"/>
          <w:szCs w:val="18"/>
          <w:rPrChange w:id="347" w:author="edith loreto" w:date="2017-10-08T01:35:00Z">
            <w:rPr>
              <w:ins w:id="348" w:author="edith loreto" w:date="2017-10-08T01:35:00Z"/>
            </w:rPr>
          </w:rPrChange>
        </w:rPr>
      </w:pPr>
      <w:ins w:id="349" w:author="edith loreto" w:date="2017-10-08T01:35:00Z">
        <w:r w:rsidRPr="00BA3B20">
          <w:rPr>
            <w:rFonts w:ascii="Arial" w:hAnsi="Arial" w:cs="Arial"/>
            <w:color w:val="404040" w:themeColor="text1" w:themeTint="BF"/>
            <w:sz w:val="18"/>
            <w:szCs w:val="18"/>
            <w:rPrChange w:id="350" w:author="edith loreto" w:date="2017-10-08T01:35:00Z">
              <w:rPr/>
            </w:rPrChange>
          </w:rPr>
          <w:t>Muestra deseo de relacionarse con la gente.</w:t>
        </w:r>
      </w:ins>
    </w:p>
    <w:p w:rsidR="00BA3B20" w:rsidRPr="00BA3B20" w:rsidRDefault="00BA3B20" w:rsidP="00BA3B20">
      <w:pPr>
        <w:pStyle w:val="Prrafodelista"/>
        <w:numPr>
          <w:ilvl w:val="0"/>
          <w:numId w:val="4"/>
        </w:numPr>
        <w:spacing w:line="256" w:lineRule="auto"/>
        <w:rPr>
          <w:ins w:id="351" w:author="edith loreto" w:date="2017-10-08T01:35:00Z"/>
          <w:rFonts w:ascii="Arial" w:hAnsi="Arial" w:cs="Arial"/>
          <w:color w:val="404040" w:themeColor="text1" w:themeTint="BF"/>
          <w:sz w:val="18"/>
          <w:szCs w:val="18"/>
          <w:rPrChange w:id="352" w:author="edith loreto" w:date="2017-10-08T01:35:00Z">
            <w:rPr>
              <w:ins w:id="353" w:author="edith loreto" w:date="2017-10-08T01:35:00Z"/>
            </w:rPr>
          </w:rPrChange>
        </w:rPr>
      </w:pPr>
      <w:ins w:id="354" w:author="edith loreto" w:date="2017-10-08T01:35:00Z">
        <w:r w:rsidRPr="00BA3B20">
          <w:rPr>
            <w:rFonts w:ascii="Arial" w:hAnsi="Arial" w:cs="Arial"/>
            <w:color w:val="404040" w:themeColor="text1" w:themeTint="BF"/>
            <w:sz w:val="18"/>
            <w:szCs w:val="18"/>
            <w:rPrChange w:id="355" w:author="edith loreto" w:date="2017-10-08T01:35:00Z">
              <w:rPr/>
            </w:rPrChange>
          </w:rPr>
          <w:t>Toma turnos al interactuar con otros.</w:t>
        </w:r>
      </w:ins>
    </w:p>
    <w:p w:rsidR="00BA3B20" w:rsidRPr="00BA3B20" w:rsidRDefault="00BA3B20" w:rsidP="00BA3B20">
      <w:pPr>
        <w:pStyle w:val="Prrafodelista"/>
        <w:numPr>
          <w:ilvl w:val="0"/>
          <w:numId w:val="4"/>
        </w:numPr>
        <w:spacing w:line="256" w:lineRule="auto"/>
        <w:rPr>
          <w:ins w:id="356" w:author="edith loreto" w:date="2017-10-08T01:35:00Z"/>
          <w:rFonts w:ascii="Arial" w:hAnsi="Arial" w:cs="Arial"/>
          <w:color w:val="404040" w:themeColor="text1" w:themeTint="BF"/>
          <w:sz w:val="18"/>
          <w:szCs w:val="18"/>
          <w:rPrChange w:id="357" w:author="edith loreto" w:date="2017-10-08T01:35:00Z">
            <w:rPr>
              <w:ins w:id="358" w:author="edith loreto" w:date="2017-10-08T01:35:00Z"/>
            </w:rPr>
          </w:rPrChange>
        </w:rPr>
      </w:pPr>
      <w:ins w:id="359" w:author="edith loreto" w:date="2017-10-08T01:35:00Z">
        <w:r w:rsidRPr="00BA3B20">
          <w:rPr>
            <w:rFonts w:ascii="Arial" w:hAnsi="Arial" w:cs="Arial"/>
            <w:color w:val="404040" w:themeColor="text1" w:themeTint="BF"/>
            <w:sz w:val="18"/>
            <w:szCs w:val="18"/>
            <w:rPrChange w:id="360" w:author="edith loreto" w:date="2017-10-08T01:35:00Z">
              <w:rPr/>
            </w:rPrChange>
          </w:rPr>
          <w:t>Señala y mira objetos. Mantiene atención conjunta</w:t>
        </w:r>
      </w:ins>
    </w:p>
    <w:p w:rsidR="00BA3B20" w:rsidRPr="00BA3B20" w:rsidRDefault="00BA3B20" w:rsidP="00BA3B20">
      <w:pPr>
        <w:pStyle w:val="Prrafodelista"/>
        <w:numPr>
          <w:ilvl w:val="0"/>
          <w:numId w:val="4"/>
        </w:numPr>
        <w:spacing w:line="256" w:lineRule="auto"/>
        <w:rPr>
          <w:ins w:id="361" w:author="edith loreto" w:date="2017-10-08T01:35:00Z"/>
          <w:rFonts w:ascii="Arial" w:hAnsi="Arial" w:cs="Arial"/>
          <w:color w:val="404040" w:themeColor="text1" w:themeTint="BF"/>
          <w:sz w:val="18"/>
          <w:szCs w:val="18"/>
          <w:rPrChange w:id="362" w:author="edith loreto" w:date="2017-10-08T01:35:00Z">
            <w:rPr>
              <w:ins w:id="363" w:author="edith loreto" w:date="2017-10-08T01:35:00Z"/>
            </w:rPr>
          </w:rPrChange>
        </w:rPr>
      </w:pPr>
      <w:ins w:id="364" w:author="edith loreto" w:date="2017-10-08T01:35:00Z">
        <w:r w:rsidRPr="00BA3B20">
          <w:rPr>
            <w:rFonts w:ascii="Arial" w:hAnsi="Arial" w:cs="Arial"/>
            <w:color w:val="404040" w:themeColor="text1" w:themeTint="BF"/>
            <w:sz w:val="18"/>
            <w:szCs w:val="18"/>
            <w:rPrChange w:id="365" w:author="edith loreto" w:date="2017-10-08T01:35:00Z">
              <w:rPr/>
            </w:rPrChange>
          </w:rPr>
          <w:t>Llama la atención vocalizando o pega a la mesa</w:t>
        </w:r>
      </w:ins>
    </w:p>
    <w:p w:rsidR="00BA3B20" w:rsidRPr="00BA3B20" w:rsidRDefault="00BA3B20" w:rsidP="00BA3B20">
      <w:pPr>
        <w:pStyle w:val="Prrafodelista"/>
        <w:numPr>
          <w:ilvl w:val="0"/>
          <w:numId w:val="4"/>
        </w:numPr>
        <w:spacing w:line="256" w:lineRule="auto"/>
        <w:rPr>
          <w:ins w:id="366" w:author="edith loreto" w:date="2017-10-08T01:35:00Z"/>
          <w:rFonts w:ascii="Arial" w:hAnsi="Arial" w:cs="Arial"/>
          <w:color w:val="404040" w:themeColor="text1" w:themeTint="BF"/>
          <w:sz w:val="18"/>
          <w:szCs w:val="18"/>
          <w:rPrChange w:id="367" w:author="edith loreto" w:date="2017-10-08T01:35:00Z">
            <w:rPr>
              <w:ins w:id="368" w:author="edith loreto" w:date="2017-10-08T01:35:00Z"/>
            </w:rPr>
          </w:rPrChange>
        </w:rPr>
      </w:pPr>
      <w:ins w:id="369" w:author="edith loreto" w:date="2017-10-08T01:35:00Z">
        <w:r w:rsidRPr="00BA3B20">
          <w:rPr>
            <w:rFonts w:ascii="Arial" w:hAnsi="Arial" w:cs="Arial"/>
            <w:color w:val="404040" w:themeColor="text1" w:themeTint="BF"/>
            <w:sz w:val="18"/>
            <w:szCs w:val="18"/>
            <w:rPrChange w:id="370" w:author="edith loreto" w:date="2017-10-08T01:35:00Z">
              <w:rPr/>
            </w:rPrChange>
          </w:rPr>
          <w:t>Sonríe y sienta la cabeza en respuesta al otro</w:t>
        </w:r>
      </w:ins>
    </w:p>
    <w:p w:rsidR="00BA3B20" w:rsidRPr="00BA3B20" w:rsidRDefault="00BA3B20" w:rsidP="00BA3B20">
      <w:pPr>
        <w:rPr>
          <w:ins w:id="371" w:author="edith loreto" w:date="2017-10-08T01:35:00Z"/>
          <w:rFonts w:ascii="Arial" w:hAnsi="Arial" w:cs="Arial"/>
          <w:b/>
          <w:i/>
          <w:color w:val="404040" w:themeColor="text1" w:themeTint="BF"/>
          <w:sz w:val="18"/>
          <w:szCs w:val="18"/>
          <w:rPrChange w:id="372" w:author="edith loreto" w:date="2017-10-08T01:35:00Z">
            <w:rPr>
              <w:ins w:id="373" w:author="edith loreto" w:date="2017-10-08T01:35:00Z"/>
              <w:rFonts w:ascii="Arial Narrow" w:hAnsi="Arial Narrow"/>
              <w:b/>
              <w:i/>
              <w:sz w:val="20"/>
              <w:szCs w:val="20"/>
            </w:rPr>
          </w:rPrChange>
        </w:rPr>
      </w:pPr>
    </w:p>
    <w:p w:rsidR="00BA3B20" w:rsidRPr="00BA3B20" w:rsidRDefault="00BA3B20" w:rsidP="00BA3B20">
      <w:pPr>
        <w:spacing w:line="256" w:lineRule="auto"/>
        <w:rPr>
          <w:ins w:id="374" w:author="edith loreto" w:date="2017-10-08T01:35:00Z"/>
          <w:rFonts w:ascii="Arial" w:hAnsi="Arial" w:cs="Arial"/>
          <w:b/>
          <w:i/>
          <w:color w:val="404040" w:themeColor="text1" w:themeTint="BF"/>
          <w:sz w:val="18"/>
          <w:szCs w:val="18"/>
          <w:rPrChange w:id="375" w:author="edith loreto" w:date="2017-10-08T01:35:00Z">
            <w:rPr>
              <w:ins w:id="376" w:author="edith loreto" w:date="2017-10-08T01:35:00Z"/>
              <w:rFonts w:ascii="Arial Narrow" w:hAnsi="Arial Narrow"/>
              <w:b/>
              <w:i/>
              <w:sz w:val="20"/>
              <w:szCs w:val="20"/>
            </w:rPr>
          </w:rPrChange>
        </w:rPr>
      </w:pPr>
    </w:p>
    <w:p w:rsidR="00BA3B20" w:rsidRPr="00BA3B20" w:rsidRDefault="00BA3B20" w:rsidP="00BA3B20">
      <w:pPr>
        <w:spacing w:line="256" w:lineRule="auto"/>
        <w:rPr>
          <w:ins w:id="377" w:author="edith loreto" w:date="2017-10-08T01:35:00Z"/>
          <w:rFonts w:ascii="Arial" w:hAnsi="Arial" w:cs="Arial"/>
          <w:b/>
          <w:i/>
          <w:color w:val="404040" w:themeColor="text1" w:themeTint="BF"/>
          <w:sz w:val="18"/>
          <w:szCs w:val="18"/>
          <w:rPrChange w:id="378" w:author="edith loreto" w:date="2017-10-08T01:35:00Z">
            <w:rPr>
              <w:ins w:id="379" w:author="edith loreto" w:date="2017-10-08T01:35:00Z"/>
              <w:rFonts w:ascii="Arial Narrow" w:hAnsi="Arial Narrow"/>
              <w:b/>
              <w:i/>
              <w:sz w:val="20"/>
              <w:szCs w:val="20"/>
            </w:rPr>
          </w:rPrChange>
        </w:rPr>
      </w:pPr>
      <w:ins w:id="380" w:author="edith loreto" w:date="2017-10-08T01:35:00Z">
        <w:r w:rsidRPr="00BA3B20">
          <w:rPr>
            <w:rFonts w:ascii="Arial" w:hAnsi="Arial" w:cs="Arial"/>
            <w:b/>
            <w:i/>
            <w:color w:val="404040" w:themeColor="text1" w:themeTint="BF"/>
            <w:sz w:val="18"/>
            <w:szCs w:val="18"/>
            <w:rPrChange w:id="381" w:author="edith loreto" w:date="2017-10-08T01:35:00Z">
              <w:rPr>
                <w:rFonts w:ascii="Arial Narrow" w:hAnsi="Arial Narrow"/>
                <w:b/>
                <w:i/>
                <w:sz w:val="20"/>
                <w:szCs w:val="20"/>
              </w:rPr>
            </w:rPrChange>
          </w:rPr>
          <w:t xml:space="preserve">HABLA </w:t>
        </w:r>
      </w:ins>
    </w:p>
    <w:p w:rsidR="00BA3B20" w:rsidRPr="00BA3B20" w:rsidRDefault="00BA3B20" w:rsidP="00BA3B20">
      <w:pPr>
        <w:spacing w:line="256" w:lineRule="auto"/>
        <w:rPr>
          <w:ins w:id="382" w:author="edith loreto" w:date="2017-10-08T01:35:00Z"/>
          <w:rFonts w:ascii="Arial" w:hAnsi="Arial" w:cs="Arial"/>
          <w:color w:val="404040" w:themeColor="text1" w:themeTint="BF"/>
          <w:sz w:val="18"/>
          <w:szCs w:val="18"/>
          <w:rPrChange w:id="383" w:author="edith loreto" w:date="2017-10-08T01:35:00Z">
            <w:rPr>
              <w:ins w:id="384" w:author="edith loreto" w:date="2017-10-08T01:35:00Z"/>
              <w:rFonts w:ascii="Calibri" w:hAnsi="Calibri"/>
              <w:sz w:val="22"/>
              <w:szCs w:val="22"/>
            </w:rPr>
          </w:rPrChange>
        </w:rPr>
      </w:pPr>
      <w:ins w:id="385" w:author="edith loreto" w:date="2017-10-08T01:35:00Z">
        <w:r w:rsidRPr="00BA3B20">
          <w:rPr>
            <w:rFonts w:ascii="Arial" w:hAnsi="Arial" w:cs="Arial"/>
            <w:b/>
            <w:i/>
            <w:color w:val="404040" w:themeColor="text1" w:themeTint="BF"/>
            <w:sz w:val="18"/>
            <w:szCs w:val="18"/>
            <w:rPrChange w:id="386" w:author="edith loreto" w:date="2017-10-08T01:35:00Z">
              <w:rPr>
                <w:rFonts w:ascii="Arial Narrow" w:hAnsi="Arial Narrow"/>
                <w:b/>
                <w:i/>
                <w:sz w:val="20"/>
                <w:szCs w:val="20"/>
              </w:rPr>
            </w:rPrChange>
          </w:rPr>
          <w:t>Su nivel de desarrollo se encuentra con un nivel de logro básico en relación a las competencias del niño sordo con implante coclear</w:t>
        </w:r>
        <w:r w:rsidRPr="00BA3B20">
          <w:rPr>
            <w:rFonts w:ascii="Arial" w:hAnsi="Arial" w:cs="Arial"/>
            <w:color w:val="404040" w:themeColor="text1" w:themeTint="BF"/>
            <w:sz w:val="18"/>
            <w:szCs w:val="18"/>
            <w:rPrChange w:id="387" w:author="edith loreto" w:date="2017-10-08T01:35:00Z">
              <w:rPr/>
            </w:rPrChange>
          </w:rPr>
          <w:t xml:space="preserve"> </w:t>
        </w:r>
      </w:ins>
    </w:p>
    <w:p w:rsidR="00BA3B20" w:rsidRPr="00BA3B20" w:rsidRDefault="00BA3B20" w:rsidP="00BA3B20">
      <w:pPr>
        <w:pStyle w:val="Prrafodelista"/>
        <w:numPr>
          <w:ilvl w:val="0"/>
          <w:numId w:val="5"/>
        </w:numPr>
        <w:spacing w:line="252" w:lineRule="auto"/>
        <w:rPr>
          <w:ins w:id="388" w:author="edith loreto" w:date="2017-10-08T01:35:00Z"/>
          <w:rFonts w:ascii="Arial" w:hAnsi="Arial" w:cs="Arial"/>
          <w:color w:val="404040" w:themeColor="text1" w:themeTint="BF"/>
          <w:sz w:val="18"/>
          <w:szCs w:val="18"/>
          <w:rPrChange w:id="389" w:author="edith loreto" w:date="2017-10-08T01:35:00Z">
            <w:rPr>
              <w:ins w:id="390" w:author="edith loreto" w:date="2017-10-08T01:35:00Z"/>
              <w:rFonts w:ascii="Arial Narrow" w:hAnsi="Arial Narrow"/>
              <w:sz w:val="20"/>
              <w:szCs w:val="20"/>
            </w:rPr>
          </w:rPrChange>
        </w:rPr>
      </w:pPr>
      <w:ins w:id="391" w:author="edith loreto" w:date="2017-10-08T01:35:00Z">
        <w:r w:rsidRPr="00BA3B20">
          <w:rPr>
            <w:rFonts w:ascii="Arial" w:hAnsi="Arial" w:cs="Arial"/>
            <w:color w:val="404040" w:themeColor="text1" w:themeTint="BF"/>
            <w:sz w:val="18"/>
            <w:szCs w:val="18"/>
            <w:rPrChange w:id="392" w:author="edith loreto" w:date="2017-10-08T01:35:00Z">
              <w:rPr>
                <w:rFonts w:ascii="Arial Narrow" w:hAnsi="Arial Narrow"/>
                <w:sz w:val="20"/>
                <w:szCs w:val="20"/>
              </w:rPr>
            </w:rPrChange>
          </w:rPr>
          <w:t>Imita aproximaciones más claramente de frases familiares y vocabulario de partes del cuerpo, prendas de vestir y la comida algunas consonantes EN FORMA IMITADA [p-b-m-)</w:t>
        </w:r>
      </w:ins>
    </w:p>
    <w:p w:rsidR="00BA3B20" w:rsidRPr="00BA3B20" w:rsidRDefault="00BA3B20" w:rsidP="00BA3B20">
      <w:pPr>
        <w:pStyle w:val="Prrafodelista"/>
        <w:ind w:left="360"/>
        <w:rPr>
          <w:ins w:id="393" w:author="edith loreto" w:date="2017-10-08T01:35:00Z"/>
          <w:rFonts w:ascii="Arial" w:hAnsi="Arial" w:cs="Arial"/>
          <w:color w:val="404040" w:themeColor="text1" w:themeTint="BF"/>
          <w:sz w:val="18"/>
          <w:szCs w:val="18"/>
          <w:rPrChange w:id="394" w:author="edith loreto" w:date="2017-10-08T01:35:00Z">
            <w:rPr>
              <w:ins w:id="395" w:author="edith loreto" w:date="2017-10-08T01:35:00Z"/>
              <w:rFonts w:ascii="Arial Narrow" w:hAnsi="Arial Narrow"/>
              <w:sz w:val="20"/>
              <w:szCs w:val="20"/>
            </w:rPr>
          </w:rPrChange>
        </w:rPr>
      </w:pPr>
    </w:p>
    <w:p w:rsidR="00BA3B20" w:rsidRPr="00BA3B20" w:rsidRDefault="00BA3B20" w:rsidP="00BA3B20">
      <w:pPr>
        <w:rPr>
          <w:ins w:id="396" w:author="edith loreto" w:date="2017-10-08T01:35:00Z"/>
          <w:rFonts w:ascii="Arial" w:hAnsi="Arial" w:cs="Arial"/>
          <w:b/>
          <w:color w:val="404040" w:themeColor="text1" w:themeTint="BF"/>
          <w:sz w:val="18"/>
          <w:szCs w:val="18"/>
          <w:rPrChange w:id="397" w:author="edith loreto" w:date="2017-10-08T01:35:00Z">
            <w:rPr>
              <w:ins w:id="398" w:author="edith loreto" w:date="2017-10-08T01:35:00Z"/>
              <w:rFonts w:ascii="Arial Narrow" w:hAnsi="Arial Narrow"/>
              <w:b/>
              <w:sz w:val="20"/>
              <w:szCs w:val="20"/>
            </w:rPr>
          </w:rPrChange>
        </w:rPr>
      </w:pPr>
      <w:ins w:id="399" w:author="edith loreto" w:date="2017-10-08T01:35:00Z">
        <w:r w:rsidRPr="00BA3B20">
          <w:rPr>
            <w:rFonts w:ascii="Arial" w:hAnsi="Arial" w:cs="Arial"/>
            <w:b/>
            <w:color w:val="404040" w:themeColor="text1" w:themeTint="BF"/>
            <w:sz w:val="18"/>
            <w:szCs w:val="18"/>
            <w:rPrChange w:id="400" w:author="edith loreto" w:date="2017-10-08T01:35:00Z">
              <w:rPr>
                <w:rFonts w:ascii="Arial Narrow" w:hAnsi="Arial Narrow"/>
                <w:b/>
                <w:sz w:val="20"/>
                <w:szCs w:val="20"/>
              </w:rPr>
            </w:rPrChange>
          </w:rPr>
          <w:lastRenderedPageBreak/>
          <w:t>Se sugiere trabajar el desarrollo de las siguientes habilidades durante la terapia auditiva verbal con apoyo de la lengua de señas y la lectura labio facial.</w:t>
        </w:r>
      </w:ins>
    </w:p>
    <w:p w:rsidR="00BA3B20" w:rsidRPr="00BA3B20" w:rsidRDefault="00BA3B20" w:rsidP="00BA3B20">
      <w:pPr>
        <w:rPr>
          <w:ins w:id="401" w:author="edith loreto" w:date="2017-10-08T01:35:00Z"/>
          <w:rFonts w:ascii="Arial" w:hAnsi="Arial" w:cs="Arial"/>
          <w:b/>
          <w:color w:val="404040" w:themeColor="text1" w:themeTint="BF"/>
          <w:sz w:val="18"/>
          <w:szCs w:val="18"/>
          <w:rPrChange w:id="402" w:author="edith loreto" w:date="2017-10-08T01:35:00Z">
            <w:rPr>
              <w:ins w:id="403" w:author="edith loreto" w:date="2017-10-08T01:35:00Z"/>
              <w:rFonts w:ascii="Arial Narrow" w:hAnsi="Arial Narrow"/>
              <w:b/>
              <w:sz w:val="20"/>
              <w:szCs w:val="20"/>
            </w:rPr>
          </w:rPrChange>
        </w:rPr>
      </w:pPr>
    </w:p>
    <w:p w:rsidR="00BA3B20" w:rsidRPr="00BA3B20" w:rsidRDefault="00BA3B20" w:rsidP="00BA3B20">
      <w:pPr>
        <w:pStyle w:val="Prrafodelista"/>
        <w:numPr>
          <w:ilvl w:val="0"/>
          <w:numId w:val="6"/>
        </w:numPr>
        <w:spacing w:line="256" w:lineRule="auto"/>
        <w:rPr>
          <w:ins w:id="404" w:author="edith loreto" w:date="2017-10-08T01:35:00Z"/>
          <w:rFonts w:ascii="Arial" w:hAnsi="Arial" w:cs="Arial"/>
          <w:color w:val="404040" w:themeColor="text1" w:themeTint="BF"/>
          <w:sz w:val="18"/>
          <w:szCs w:val="18"/>
          <w:rPrChange w:id="405" w:author="edith loreto" w:date="2017-10-08T01:35:00Z">
            <w:rPr>
              <w:ins w:id="406" w:author="edith loreto" w:date="2017-10-08T01:35:00Z"/>
              <w:rFonts w:ascii="Calibri" w:hAnsi="Calibri"/>
              <w:sz w:val="22"/>
              <w:szCs w:val="22"/>
            </w:rPr>
          </w:rPrChange>
        </w:rPr>
      </w:pPr>
      <w:ins w:id="407" w:author="edith loreto" w:date="2017-10-08T01:35:00Z">
        <w:r w:rsidRPr="00BA3B20">
          <w:rPr>
            <w:rFonts w:ascii="Arial" w:hAnsi="Arial" w:cs="Arial"/>
            <w:color w:val="404040" w:themeColor="text1" w:themeTint="BF"/>
            <w:sz w:val="18"/>
            <w:szCs w:val="18"/>
            <w:rPrChange w:id="408" w:author="edith loreto" w:date="2017-10-08T01:35:00Z">
              <w:rPr/>
            </w:rPrChange>
          </w:rPr>
          <w:t>Comprende y expresa una historia de 4 a 5 secuencias.</w:t>
        </w:r>
      </w:ins>
    </w:p>
    <w:p w:rsidR="00BA3B20" w:rsidRPr="00BA3B20" w:rsidRDefault="00BA3B20" w:rsidP="00BA3B20">
      <w:pPr>
        <w:pStyle w:val="Prrafodelista"/>
        <w:numPr>
          <w:ilvl w:val="0"/>
          <w:numId w:val="6"/>
        </w:numPr>
        <w:spacing w:line="256" w:lineRule="auto"/>
        <w:rPr>
          <w:ins w:id="409" w:author="edith loreto" w:date="2017-10-08T01:35:00Z"/>
          <w:rFonts w:ascii="Arial" w:hAnsi="Arial" w:cs="Arial"/>
          <w:color w:val="404040" w:themeColor="text1" w:themeTint="BF"/>
          <w:sz w:val="18"/>
          <w:szCs w:val="18"/>
          <w:rPrChange w:id="410" w:author="edith loreto" w:date="2017-10-08T01:35:00Z">
            <w:rPr>
              <w:ins w:id="411" w:author="edith loreto" w:date="2017-10-08T01:35:00Z"/>
            </w:rPr>
          </w:rPrChange>
        </w:rPr>
      </w:pPr>
      <w:ins w:id="412" w:author="edith loreto" w:date="2017-10-08T01:35:00Z">
        <w:r w:rsidRPr="00BA3B20">
          <w:rPr>
            <w:rFonts w:ascii="Arial" w:hAnsi="Arial" w:cs="Arial"/>
            <w:color w:val="404040" w:themeColor="text1" w:themeTint="BF"/>
            <w:sz w:val="18"/>
            <w:szCs w:val="18"/>
            <w:rPrChange w:id="413" w:author="edith loreto" w:date="2017-10-08T01:35:00Z">
              <w:rPr/>
            </w:rPrChange>
          </w:rPr>
          <w:t>Identifica cuatro unidades utilizando juguetes o dibujos.</w:t>
        </w:r>
      </w:ins>
    </w:p>
    <w:p w:rsidR="00BA3B20" w:rsidRPr="00BA3B20" w:rsidRDefault="00BA3B20" w:rsidP="00BA3B20">
      <w:pPr>
        <w:pStyle w:val="Prrafodelista"/>
        <w:numPr>
          <w:ilvl w:val="0"/>
          <w:numId w:val="6"/>
        </w:numPr>
        <w:spacing w:line="256" w:lineRule="auto"/>
        <w:rPr>
          <w:ins w:id="414" w:author="edith loreto" w:date="2017-10-08T01:35:00Z"/>
          <w:rFonts w:ascii="Arial" w:hAnsi="Arial" w:cs="Arial"/>
          <w:color w:val="404040" w:themeColor="text1" w:themeTint="BF"/>
          <w:sz w:val="18"/>
          <w:szCs w:val="18"/>
          <w:rPrChange w:id="415" w:author="edith loreto" w:date="2017-10-08T01:35:00Z">
            <w:rPr>
              <w:ins w:id="416" w:author="edith loreto" w:date="2017-10-08T01:35:00Z"/>
            </w:rPr>
          </w:rPrChange>
        </w:rPr>
      </w:pPr>
      <w:ins w:id="417" w:author="edith loreto" w:date="2017-10-08T01:35:00Z">
        <w:r w:rsidRPr="00BA3B20">
          <w:rPr>
            <w:rFonts w:ascii="Arial" w:hAnsi="Arial" w:cs="Arial"/>
            <w:color w:val="404040" w:themeColor="text1" w:themeTint="BF"/>
            <w:sz w:val="18"/>
            <w:szCs w:val="18"/>
            <w:rPrChange w:id="418" w:author="edith loreto" w:date="2017-10-08T01:35:00Z">
              <w:rPr/>
            </w:rPrChange>
          </w:rPr>
          <w:t>Comprende oraciones usando dos sujetos-dos verbos, dos sujetos-dos objetos.</w:t>
        </w:r>
      </w:ins>
    </w:p>
    <w:p w:rsidR="00BA3B20" w:rsidRPr="00BA3B20" w:rsidRDefault="00BA3B20" w:rsidP="00BA3B20">
      <w:pPr>
        <w:pStyle w:val="Prrafodelista"/>
        <w:numPr>
          <w:ilvl w:val="0"/>
          <w:numId w:val="6"/>
        </w:numPr>
        <w:spacing w:line="256" w:lineRule="auto"/>
        <w:rPr>
          <w:ins w:id="419" w:author="edith loreto" w:date="2017-10-08T01:35:00Z"/>
          <w:rFonts w:ascii="Arial" w:hAnsi="Arial" w:cs="Arial"/>
          <w:color w:val="404040" w:themeColor="text1" w:themeTint="BF"/>
          <w:sz w:val="18"/>
          <w:szCs w:val="18"/>
          <w:rPrChange w:id="420" w:author="edith loreto" w:date="2017-10-08T01:35:00Z">
            <w:rPr>
              <w:ins w:id="421" w:author="edith loreto" w:date="2017-10-08T01:35:00Z"/>
            </w:rPr>
          </w:rPrChange>
        </w:rPr>
      </w:pPr>
      <w:ins w:id="422" w:author="edith loreto" w:date="2017-10-08T01:35:00Z">
        <w:r w:rsidRPr="00BA3B20">
          <w:rPr>
            <w:rFonts w:ascii="Arial" w:hAnsi="Arial" w:cs="Arial"/>
            <w:color w:val="404040" w:themeColor="text1" w:themeTint="BF"/>
            <w:sz w:val="18"/>
            <w:szCs w:val="18"/>
            <w:rPrChange w:id="423" w:author="edith loreto" w:date="2017-10-08T01:35:00Z">
              <w:rPr/>
            </w:rPrChange>
          </w:rPr>
          <w:t>Responde preguntas sobre una historia con tópico delineado.</w:t>
        </w:r>
      </w:ins>
    </w:p>
    <w:p w:rsidR="00BA3B20" w:rsidRPr="00BA3B20" w:rsidRDefault="00BA3B20" w:rsidP="00BA3B20">
      <w:pPr>
        <w:pStyle w:val="Prrafodelista"/>
        <w:numPr>
          <w:ilvl w:val="0"/>
          <w:numId w:val="6"/>
        </w:numPr>
        <w:spacing w:line="256" w:lineRule="auto"/>
        <w:rPr>
          <w:ins w:id="424" w:author="edith loreto" w:date="2017-10-08T01:35:00Z"/>
          <w:rFonts w:ascii="Arial" w:hAnsi="Arial" w:cs="Arial"/>
          <w:color w:val="404040" w:themeColor="text1" w:themeTint="BF"/>
          <w:sz w:val="18"/>
          <w:szCs w:val="18"/>
          <w:rPrChange w:id="425" w:author="edith loreto" w:date="2017-10-08T01:35:00Z">
            <w:rPr>
              <w:ins w:id="426" w:author="edith loreto" w:date="2017-10-08T01:35:00Z"/>
            </w:rPr>
          </w:rPrChange>
        </w:rPr>
      </w:pPr>
      <w:ins w:id="427" w:author="edith loreto" w:date="2017-10-08T01:35:00Z">
        <w:r w:rsidRPr="00BA3B20">
          <w:rPr>
            <w:rFonts w:ascii="Arial" w:hAnsi="Arial" w:cs="Arial"/>
            <w:color w:val="404040" w:themeColor="text1" w:themeTint="BF"/>
            <w:sz w:val="18"/>
            <w:szCs w:val="18"/>
            <w:rPrChange w:id="428" w:author="edith loreto" w:date="2017-10-08T01:35:00Z">
              <w:rPr/>
            </w:rPrChange>
          </w:rPr>
          <w:t>Identifica un objeto a partir de frases descriptivas (contexto puente)</w:t>
        </w:r>
      </w:ins>
    </w:p>
    <w:p w:rsidR="00BA3B20" w:rsidRPr="00BA3B20" w:rsidRDefault="00BA3B20" w:rsidP="00BA3B20">
      <w:pPr>
        <w:pStyle w:val="Prrafodelista"/>
        <w:numPr>
          <w:ilvl w:val="0"/>
          <w:numId w:val="7"/>
        </w:numPr>
        <w:spacing w:line="256" w:lineRule="auto"/>
        <w:rPr>
          <w:ins w:id="429" w:author="edith loreto" w:date="2017-10-08T01:35:00Z"/>
          <w:rFonts w:ascii="Arial" w:hAnsi="Arial" w:cs="Arial"/>
          <w:color w:val="404040" w:themeColor="text1" w:themeTint="BF"/>
          <w:sz w:val="18"/>
          <w:szCs w:val="18"/>
          <w:rPrChange w:id="430" w:author="edith loreto" w:date="2017-10-08T01:35:00Z">
            <w:rPr>
              <w:ins w:id="431" w:author="edith loreto" w:date="2017-10-08T01:35:00Z"/>
            </w:rPr>
          </w:rPrChange>
        </w:rPr>
      </w:pPr>
      <w:ins w:id="432" w:author="edith loreto" w:date="2017-10-08T01:35:00Z">
        <w:r w:rsidRPr="00BA3B20">
          <w:rPr>
            <w:rFonts w:ascii="Arial" w:hAnsi="Arial" w:cs="Arial"/>
            <w:color w:val="404040" w:themeColor="text1" w:themeTint="BF"/>
            <w:sz w:val="18"/>
            <w:szCs w:val="18"/>
            <w:rPrChange w:id="433" w:author="edith loreto" w:date="2017-10-08T01:35:00Z">
              <w:rPr/>
            </w:rPrChange>
          </w:rPr>
          <w:t>Reconocer tres elementos críticos en un mensaje Utiliza habilidades Pragmáticas</w:t>
        </w:r>
      </w:ins>
    </w:p>
    <w:p w:rsidR="00BA3B20" w:rsidRPr="00BA3B20" w:rsidRDefault="00BA3B20" w:rsidP="00BA3B20">
      <w:pPr>
        <w:pStyle w:val="Prrafodelista"/>
        <w:numPr>
          <w:ilvl w:val="0"/>
          <w:numId w:val="7"/>
        </w:numPr>
        <w:spacing w:line="256" w:lineRule="auto"/>
        <w:rPr>
          <w:ins w:id="434" w:author="edith loreto" w:date="2017-10-08T01:35:00Z"/>
          <w:rFonts w:ascii="Arial" w:hAnsi="Arial" w:cs="Arial"/>
          <w:color w:val="404040" w:themeColor="text1" w:themeTint="BF"/>
          <w:sz w:val="18"/>
          <w:szCs w:val="18"/>
          <w:rPrChange w:id="435" w:author="edith loreto" w:date="2017-10-08T01:35:00Z">
            <w:rPr>
              <w:ins w:id="436" w:author="edith loreto" w:date="2017-10-08T01:35:00Z"/>
            </w:rPr>
          </w:rPrChange>
        </w:rPr>
      </w:pPr>
      <w:ins w:id="437" w:author="edith loreto" w:date="2017-10-08T01:35:00Z">
        <w:r w:rsidRPr="00BA3B20">
          <w:rPr>
            <w:rFonts w:ascii="Arial" w:hAnsi="Arial" w:cs="Arial"/>
            <w:color w:val="404040" w:themeColor="text1" w:themeTint="BF"/>
            <w:sz w:val="18"/>
            <w:szCs w:val="18"/>
            <w:rPrChange w:id="438" w:author="edith loreto" w:date="2017-10-08T01:35:00Z">
              <w:rPr/>
            </w:rPrChange>
          </w:rPr>
          <w:t>Nivel de palabra-frase</w:t>
        </w:r>
      </w:ins>
    </w:p>
    <w:p w:rsidR="00BA3B20" w:rsidRPr="00BA3B20" w:rsidRDefault="00BA3B20" w:rsidP="00BA3B20">
      <w:pPr>
        <w:pStyle w:val="Prrafodelista"/>
        <w:numPr>
          <w:ilvl w:val="0"/>
          <w:numId w:val="7"/>
        </w:numPr>
        <w:spacing w:line="256" w:lineRule="auto"/>
        <w:rPr>
          <w:ins w:id="439" w:author="edith loreto" w:date="2017-10-08T01:35:00Z"/>
          <w:rFonts w:ascii="Arial" w:hAnsi="Arial" w:cs="Arial"/>
          <w:color w:val="404040" w:themeColor="text1" w:themeTint="BF"/>
          <w:sz w:val="18"/>
          <w:szCs w:val="18"/>
          <w:rPrChange w:id="440" w:author="edith loreto" w:date="2017-10-08T01:35:00Z">
            <w:rPr>
              <w:ins w:id="441" w:author="edith loreto" w:date="2017-10-08T01:35:00Z"/>
            </w:rPr>
          </w:rPrChange>
        </w:rPr>
      </w:pPr>
      <w:ins w:id="442" w:author="edith loreto" w:date="2017-10-08T01:35:00Z">
        <w:r w:rsidRPr="00BA3B20">
          <w:rPr>
            <w:rFonts w:ascii="Arial" w:hAnsi="Arial" w:cs="Arial"/>
            <w:color w:val="404040" w:themeColor="text1" w:themeTint="BF"/>
            <w:sz w:val="18"/>
            <w:szCs w:val="18"/>
            <w:rPrChange w:id="443" w:author="edith loreto" w:date="2017-10-08T01:35:00Z">
              <w:rPr/>
            </w:rPrChange>
          </w:rPr>
          <w:t>Comparte, agradece, pide, responde o rechaza información.</w:t>
        </w:r>
      </w:ins>
    </w:p>
    <w:p w:rsidR="00BA3B20" w:rsidRPr="00BA3B20" w:rsidRDefault="00BA3B20" w:rsidP="00BA3B20">
      <w:pPr>
        <w:pStyle w:val="Prrafodelista"/>
        <w:numPr>
          <w:ilvl w:val="0"/>
          <w:numId w:val="7"/>
        </w:numPr>
        <w:spacing w:line="256" w:lineRule="auto"/>
        <w:rPr>
          <w:ins w:id="444" w:author="edith loreto" w:date="2017-10-08T01:35:00Z"/>
          <w:rFonts w:ascii="Arial" w:hAnsi="Arial" w:cs="Arial"/>
          <w:color w:val="404040" w:themeColor="text1" w:themeTint="BF"/>
          <w:sz w:val="18"/>
          <w:szCs w:val="18"/>
          <w:rPrChange w:id="445" w:author="edith loreto" w:date="2017-10-08T01:35:00Z">
            <w:rPr>
              <w:ins w:id="446" w:author="edith loreto" w:date="2017-10-08T01:35:00Z"/>
            </w:rPr>
          </w:rPrChange>
        </w:rPr>
      </w:pPr>
      <w:ins w:id="447" w:author="edith loreto" w:date="2017-10-08T01:35:00Z">
        <w:r w:rsidRPr="00BA3B20">
          <w:rPr>
            <w:rFonts w:ascii="Arial" w:hAnsi="Arial" w:cs="Arial"/>
            <w:color w:val="404040" w:themeColor="text1" w:themeTint="BF"/>
            <w:sz w:val="18"/>
            <w:szCs w:val="18"/>
            <w:rPrChange w:id="448" w:author="edith loreto" w:date="2017-10-08T01:35:00Z">
              <w:rPr/>
            </w:rPrChange>
          </w:rPr>
          <w:t>Comenta para sí mismo</w:t>
        </w:r>
      </w:ins>
    </w:p>
    <w:p w:rsidR="00BA3B20" w:rsidRPr="00BA3B20" w:rsidRDefault="00BA3B20" w:rsidP="00BA3B20">
      <w:pPr>
        <w:pStyle w:val="Prrafodelista"/>
        <w:numPr>
          <w:ilvl w:val="0"/>
          <w:numId w:val="7"/>
        </w:numPr>
        <w:spacing w:line="256" w:lineRule="auto"/>
        <w:rPr>
          <w:ins w:id="449" w:author="edith loreto" w:date="2017-10-08T01:35:00Z"/>
          <w:rFonts w:ascii="Arial" w:hAnsi="Arial" w:cs="Arial"/>
          <w:color w:val="404040" w:themeColor="text1" w:themeTint="BF"/>
          <w:sz w:val="18"/>
          <w:szCs w:val="18"/>
          <w:rPrChange w:id="450" w:author="edith loreto" w:date="2017-10-08T01:35:00Z">
            <w:rPr>
              <w:ins w:id="451" w:author="edith loreto" w:date="2017-10-08T01:35:00Z"/>
            </w:rPr>
          </w:rPrChange>
        </w:rPr>
      </w:pPr>
      <w:ins w:id="452" w:author="edith loreto" w:date="2017-10-08T01:35:00Z">
        <w:r w:rsidRPr="00BA3B20">
          <w:rPr>
            <w:rFonts w:ascii="Arial" w:hAnsi="Arial" w:cs="Arial"/>
            <w:color w:val="404040" w:themeColor="text1" w:themeTint="BF"/>
            <w:sz w:val="18"/>
            <w:szCs w:val="18"/>
            <w:rPrChange w:id="453" w:author="edith loreto" w:date="2017-10-08T01:35:00Z">
              <w:rPr/>
            </w:rPrChange>
          </w:rPr>
          <w:t>Desarrolla la interacción en la conversación</w:t>
        </w:r>
      </w:ins>
    </w:p>
    <w:p w:rsidR="00BA3B20" w:rsidRPr="00BA3B20" w:rsidRDefault="00BA3B20" w:rsidP="00BA3B20">
      <w:pPr>
        <w:pStyle w:val="Prrafodelista"/>
        <w:numPr>
          <w:ilvl w:val="0"/>
          <w:numId w:val="7"/>
        </w:numPr>
        <w:spacing w:line="256" w:lineRule="auto"/>
        <w:rPr>
          <w:ins w:id="454" w:author="edith loreto" w:date="2017-10-08T01:35:00Z"/>
          <w:rFonts w:ascii="Arial" w:hAnsi="Arial" w:cs="Arial"/>
          <w:color w:val="404040" w:themeColor="text1" w:themeTint="BF"/>
          <w:sz w:val="18"/>
          <w:szCs w:val="18"/>
          <w:rPrChange w:id="455" w:author="edith loreto" w:date="2017-10-08T01:35:00Z">
            <w:rPr>
              <w:ins w:id="456" w:author="edith loreto" w:date="2017-10-08T01:35:00Z"/>
            </w:rPr>
          </w:rPrChange>
        </w:rPr>
      </w:pPr>
      <w:ins w:id="457" w:author="edith loreto" w:date="2017-10-08T01:35:00Z">
        <w:r w:rsidRPr="00BA3B20">
          <w:rPr>
            <w:rFonts w:ascii="Arial" w:hAnsi="Arial" w:cs="Arial"/>
            <w:color w:val="404040" w:themeColor="text1" w:themeTint="BF"/>
            <w:sz w:val="18"/>
            <w:szCs w:val="18"/>
            <w:rPrChange w:id="458" w:author="edith loreto" w:date="2017-10-08T01:35:00Z">
              <w:rPr/>
            </w:rPrChange>
          </w:rPr>
          <w:t>Se divierte al habla imitando rutinas de comunicación (hablar por teléfono)</w:t>
        </w:r>
      </w:ins>
    </w:p>
    <w:p w:rsidR="00BA3B20" w:rsidRPr="00BA3B20" w:rsidRDefault="00BA3B20" w:rsidP="00BA3B20">
      <w:pPr>
        <w:pStyle w:val="Prrafodelista"/>
        <w:numPr>
          <w:ilvl w:val="0"/>
          <w:numId w:val="7"/>
        </w:numPr>
        <w:spacing w:line="256" w:lineRule="auto"/>
        <w:rPr>
          <w:ins w:id="459" w:author="edith loreto" w:date="2017-10-08T01:35:00Z"/>
          <w:rFonts w:ascii="Arial" w:hAnsi="Arial" w:cs="Arial"/>
          <w:color w:val="404040" w:themeColor="text1" w:themeTint="BF"/>
          <w:sz w:val="18"/>
          <w:szCs w:val="18"/>
          <w:rPrChange w:id="460" w:author="edith loreto" w:date="2017-10-08T01:35:00Z">
            <w:rPr>
              <w:ins w:id="461" w:author="edith loreto" w:date="2017-10-08T01:35:00Z"/>
            </w:rPr>
          </w:rPrChange>
        </w:rPr>
      </w:pPr>
      <w:ins w:id="462" w:author="edith loreto" w:date="2017-10-08T01:35:00Z">
        <w:r w:rsidRPr="00BA3B20">
          <w:rPr>
            <w:rFonts w:ascii="Arial" w:hAnsi="Arial" w:cs="Arial"/>
            <w:color w:val="404040" w:themeColor="text1" w:themeTint="BF"/>
            <w:sz w:val="18"/>
            <w:szCs w:val="18"/>
            <w:rPrChange w:id="463" w:author="edith loreto" w:date="2017-10-08T01:35:00Z">
              <w:rPr/>
            </w:rPrChange>
          </w:rPr>
          <w:t>Habla más durante los juegos s</w:t>
        </w:r>
      </w:ins>
    </w:p>
    <w:p w:rsidR="00BA3B20" w:rsidRPr="00BA3B20" w:rsidRDefault="00BA3B20" w:rsidP="00BA3B20">
      <w:pPr>
        <w:pStyle w:val="Prrafodelista"/>
        <w:numPr>
          <w:ilvl w:val="0"/>
          <w:numId w:val="7"/>
        </w:numPr>
        <w:spacing w:line="256" w:lineRule="auto"/>
        <w:rPr>
          <w:ins w:id="464" w:author="edith loreto" w:date="2017-10-08T01:35:00Z"/>
          <w:rFonts w:ascii="Arial" w:hAnsi="Arial" w:cs="Arial"/>
          <w:color w:val="404040" w:themeColor="text1" w:themeTint="BF"/>
          <w:sz w:val="18"/>
          <w:szCs w:val="18"/>
          <w:rPrChange w:id="465" w:author="edith loreto" w:date="2017-10-08T01:35:00Z">
            <w:rPr>
              <w:ins w:id="466" w:author="edith loreto" w:date="2017-10-08T01:35:00Z"/>
            </w:rPr>
          </w:rPrChange>
        </w:rPr>
      </w:pPr>
      <w:ins w:id="467" w:author="edith loreto" w:date="2017-10-08T01:35:00Z">
        <w:r w:rsidRPr="00BA3B20">
          <w:rPr>
            <w:rFonts w:ascii="Arial" w:hAnsi="Arial" w:cs="Arial"/>
            <w:color w:val="404040" w:themeColor="text1" w:themeTint="BF"/>
            <w:sz w:val="18"/>
            <w:szCs w:val="18"/>
            <w:rPrChange w:id="468" w:author="edith loreto" w:date="2017-10-08T01:35:00Z">
              <w:rPr/>
            </w:rPrChange>
          </w:rPr>
          <w:t>Pide ayuda usando dos o más palabras</w:t>
        </w:r>
      </w:ins>
    </w:p>
    <w:p w:rsidR="00BA3B20" w:rsidRPr="00BA3B20" w:rsidRDefault="00BA3B20" w:rsidP="00BA3B20">
      <w:pPr>
        <w:pStyle w:val="Prrafodelista"/>
        <w:numPr>
          <w:ilvl w:val="0"/>
          <w:numId w:val="7"/>
        </w:numPr>
        <w:spacing w:line="256" w:lineRule="auto"/>
        <w:rPr>
          <w:ins w:id="469" w:author="edith loreto" w:date="2017-10-08T01:35:00Z"/>
          <w:rFonts w:ascii="Arial" w:hAnsi="Arial" w:cs="Arial"/>
          <w:color w:val="404040" w:themeColor="text1" w:themeTint="BF"/>
          <w:sz w:val="18"/>
          <w:szCs w:val="18"/>
          <w:rPrChange w:id="470" w:author="edith loreto" w:date="2017-10-08T01:35:00Z">
            <w:rPr>
              <w:ins w:id="471" w:author="edith loreto" w:date="2017-10-08T01:35:00Z"/>
            </w:rPr>
          </w:rPrChange>
        </w:rPr>
      </w:pPr>
      <w:ins w:id="472" w:author="edith loreto" w:date="2017-10-08T01:35:00Z">
        <w:r w:rsidRPr="00BA3B20">
          <w:rPr>
            <w:rFonts w:ascii="Arial" w:hAnsi="Arial" w:cs="Arial"/>
            <w:color w:val="404040" w:themeColor="text1" w:themeTint="BF"/>
            <w:sz w:val="18"/>
            <w:szCs w:val="18"/>
            <w:rPrChange w:id="473" w:author="edith loreto" w:date="2017-10-08T01:35:00Z">
              <w:rPr/>
            </w:rPrChange>
          </w:rPr>
          <w:t xml:space="preserve">Interactúa y comparte con los demás </w:t>
        </w:r>
      </w:ins>
    </w:p>
    <w:p w:rsidR="00BA3B20" w:rsidRPr="00BA3B20" w:rsidRDefault="00BA3B20" w:rsidP="00BA3B20">
      <w:pPr>
        <w:pStyle w:val="Prrafodelista"/>
        <w:numPr>
          <w:ilvl w:val="0"/>
          <w:numId w:val="7"/>
        </w:numPr>
        <w:spacing w:line="256" w:lineRule="auto"/>
        <w:rPr>
          <w:ins w:id="474" w:author="edith loreto" w:date="2017-10-08T01:35:00Z"/>
          <w:rFonts w:ascii="Arial" w:hAnsi="Arial" w:cs="Arial"/>
          <w:color w:val="404040" w:themeColor="text1" w:themeTint="BF"/>
          <w:sz w:val="18"/>
          <w:szCs w:val="18"/>
          <w:rPrChange w:id="475" w:author="edith loreto" w:date="2017-10-08T01:35:00Z">
            <w:rPr>
              <w:ins w:id="476" w:author="edith loreto" w:date="2017-10-08T01:35:00Z"/>
            </w:rPr>
          </w:rPrChange>
        </w:rPr>
      </w:pPr>
      <w:ins w:id="477" w:author="edith loreto" w:date="2017-10-08T01:35:00Z">
        <w:r w:rsidRPr="00BA3B20">
          <w:rPr>
            <w:rFonts w:ascii="Arial" w:hAnsi="Arial" w:cs="Arial"/>
            <w:color w:val="404040" w:themeColor="text1" w:themeTint="BF"/>
            <w:sz w:val="18"/>
            <w:szCs w:val="18"/>
            <w:rPrChange w:id="478" w:author="edith loreto" w:date="2017-10-08T01:35:00Z">
              <w:rPr/>
            </w:rPrChange>
          </w:rPr>
          <w:t>Expresa sentimientos</w:t>
        </w:r>
      </w:ins>
    </w:p>
    <w:p w:rsidR="00BA3B20" w:rsidRPr="00BA3B20" w:rsidRDefault="00BA3B20" w:rsidP="00BA3B20">
      <w:pPr>
        <w:pStyle w:val="Prrafodelista"/>
        <w:numPr>
          <w:ilvl w:val="0"/>
          <w:numId w:val="7"/>
        </w:numPr>
        <w:spacing w:line="256" w:lineRule="auto"/>
        <w:rPr>
          <w:ins w:id="479" w:author="edith loreto" w:date="2017-10-08T01:35:00Z"/>
          <w:rFonts w:ascii="Arial" w:hAnsi="Arial" w:cs="Arial"/>
          <w:color w:val="404040" w:themeColor="text1" w:themeTint="BF"/>
          <w:sz w:val="18"/>
          <w:szCs w:val="18"/>
          <w:rPrChange w:id="480" w:author="edith loreto" w:date="2017-10-08T01:35:00Z">
            <w:rPr>
              <w:ins w:id="481" w:author="edith loreto" w:date="2017-10-08T01:35:00Z"/>
            </w:rPr>
          </w:rPrChange>
        </w:rPr>
      </w:pPr>
      <w:ins w:id="482" w:author="edith loreto" w:date="2017-10-08T01:35:00Z">
        <w:r w:rsidRPr="00BA3B20">
          <w:rPr>
            <w:rFonts w:ascii="Arial" w:hAnsi="Arial" w:cs="Arial"/>
            <w:color w:val="404040" w:themeColor="text1" w:themeTint="BF"/>
            <w:sz w:val="18"/>
            <w:szCs w:val="18"/>
            <w:rPrChange w:id="483" w:author="edith loreto" w:date="2017-10-08T01:35:00Z">
              <w:rPr/>
            </w:rPrChange>
          </w:rPr>
          <w:t>Inicia una conversación</w:t>
        </w:r>
      </w:ins>
    </w:p>
    <w:p w:rsidR="00BA3B20" w:rsidRPr="00BA3B20" w:rsidRDefault="00BA3B20" w:rsidP="00BA3B20">
      <w:pPr>
        <w:pStyle w:val="Prrafodelista"/>
        <w:numPr>
          <w:ilvl w:val="0"/>
          <w:numId w:val="7"/>
        </w:numPr>
        <w:spacing w:line="256" w:lineRule="auto"/>
        <w:rPr>
          <w:ins w:id="484" w:author="edith loreto" w:date="2017-10-08T01:35:00Z"/>
          <w:rFonts w:ascii="Arial" w:hAnsi="Arial" w:cs="Arial"/>
          <w:color w:val="404040" w:themeColor="text1" w:themeTint="BF"/>
          <w:sz w:val="18"/>
          <w:szCs w:val="18"/>
          <w:rPrChange w:id="485" w:author="edith loreto" w:date="2017-10-08T01:35:00Z">
            <w:rPr>
              <w:ins w:id="486" w:author="edith loreto" w:date="2017-10-08T01:35:00Z"/>
            </w:rPr>
          </w:rPrChange>
        </w:rPr>
      </w:pPr>
      <w:ins w:id="487" w:author="edith loreto" w:date="2017-10-08T01:35:00Z">
        <w:r w:rsidRPr="00BA3B20">
          <w:rPr>
            <w:rFonts w:ascii="Arial" w:hAnsi="Arial" w:cs="Arial"/>
            <w:color w:val="404040" w:themeColor="text1" w:themeTint="BF"/>
            <w:sz w:val="18"/>
            <w:szCs w:val="18"/>
            <w:rPrChange w:id="488" w:author="edith loreto" w:date="2017-10-08T01:35:00Z">
              <w:rPr/>
            </w:rPrChange>
          </w:rPr>
          <w:t>Formula preguntas con diversas finalidades</w:t>
        </w:r>
      </w:ins>
    </w:p>
    <w:p w:rsidR="00BA3B20" w:rsidRPr="00BA3B20" w:rsidRDefault="00BA3B20" w:rsidP="00BA3B20">
      <w:pPr>
        <w:pStyle w:val="Prrafodelista"/>
        <w:numPr>
          <w:ilvl w:val="0"/>
          <w:numId w:val="8"/>
        </w:numPr>
        <w:spacing w:line="256" w:lineRule="auto"/>
        <w:rPr>
          <w:ins w:id="489" w:author="edith loreto" w:date="2017-10-08T01:35:00Z"/>
          <w:rFonts w:ascii="Arial" w:hAnsi="Arial" w:cs="Arial"/>
          <w:color w:val="404040" w:themeColor="text1" w:themeTint="BF"/>
          <w:sz w:val="18"/>
          <w:szCs w:val="18"/>
          <w:rPrChange w:id="490" w:author="edith loreto" w:date="2017-10-08T01:35:00Z">
            <w:rPr>
              <w:ins w:id="491" w:author="edith loreto" w:date="2017-10-08T01:35:00Z"/>
            </w:rPr>
          </w:rPrChange>
        </w:rPr>
      </w:pPr>
      <w:ins w:id="492" w:author="edith loreto" w:date="2017-10-08T01:35:00Z">
        <w:r w:rsidRPr="00BA3B20">
          <w:rPr>
            <w:rFonts w:ascii="Arial" w:hAnsi="Arial" w:cs="Arial"/>
            <w:color w:val="404040" w:themeColor="text1" w:themeTint="BF"/>
            <w:sz w:val="18"/>
            <w:szCs w:val="18"/>
            <w:rPrChange w:id="493" w:author="edith loreto" w:date="2017-10-08T01:35:00Z">
              <w:rPr>
                <w:rFonts w:ascii="Arial Narrow" w:hAnsi="Arial Narrow"/>
                <w:sz w:val="20"/>
                <w:szCs w:val="20"/>
              </w:rPr>
            </w:rPrChange>
          </w:rPr>
          <w:t>S</w:t>
        </w:r>
        <w:r w:rsidRPr="00BA3B20">
          <w:rPr>
            <w:rFonts w:ascii="Arial" w:hAnsi="Arial" w:cs="Arial"/>
            <w:color w:val="404040" w:themeColor="text1" w:themeTint="BF"/>
            <w:sz w:val="18"/>
            <w:szCs w:val="18"/>
            <w:rPrChange w:id="494" w:author="edith loreto" w:date="2017-10-08T01:35:00Z">
              <w:rPr/>
            </w:rPrChange>
          </w:rPr>
          <w:t>eñala objetos cuando se describen.</w:t>
        </w:r>
      </w:ins>
    </w:p>
    <w:p w:rsidR="00BA3B20" w:rsidRPr="00BA3B20" w:rsidRDefault="00BA3B20" w:rsidP="00BA3B20">
      <w:pPr>
        <w:pStyle w:val="Prrafodelista"/>
        <w:numPr>
          <w:ilvl w:val="0"/>
          <w:numId w:val="8"/>
        </w:numPr>
        <w:spacing w:line="256" w:lineRule="auto"/>
        <w:rPr>
          <w:ins w:id="495" w:author="edith loreto" w:date="2017-10-08T01:35:00Z"/>
          <w:rFonts w:ascii="Arial" w:hAnsi="Arial" w:cs="Arial"/>
          <w:color w:val="404040" w:themeColor="text1" w:themeTint="BF"/>
          <w:sz w:val="18"/>
          <w:szCs w:val="18"/>
          <w:rPrChange w:id="496" w:author="edith loreto" w:date="2017-10-08T01:35:00Z">
            <w:rPr>
              <w:ins w:id="497" w:author="edith loreto" w:date="2017-10-08T01:35:00Z"/>
            </w:rPr>
          </w:rPrChange>
        </w:rPr>
      </w:pPr>
      <w:ins w:id="498" w:author="edith loreto" w:date="2017-10-08T01:35:00Z">
        <w:r w:rsidRPr="00BA3B20">
          <w:rPr>
            <w:rFonts w:ascii="Arial" w:hAnsi="Arial" w:cs="Arial"/>
            <w:color w:val="404040" w:themeColor="text1" w:themeTint="BF"/>
            <w:sz w:val="18"/>
            <w:szCs w:val="18"/>
            <w:rPrChange w:id="499" w:author="edith loreto" w:date="2017-10-08T01:35:00Z">
              <w:rPr/>
            </w:rPrChange>
          </w:rPr>
          <w:t>Contesta y hace preguntas de sí mismo, ¿dónde?, ¿Qué es eso?, ¡qué está haciendo?, ¿Quién es?, ¿puedes?, ¿por qué?¡Cuántos?, ¿Quién?, ¿Si…tú…?</w:t>
        </w:r>
      </w:ins>
    </w:p>
    <w:p w:rsidR="00BA3B20" w:rsidRPr="00BA3B20" w:rsidRDefault="00BA3B20" w:rsidP="00BA3B20">
      <w:pPr>
        <w:rPr>
          <w:ins w:id="500" w:author="edith loreto" w:date="2017-10-08T01:35:00Z"/>
          <w:rFonts w:ascii="Arial" w:hAnsi="Arial" w:cs="Arial"/>
          <w:b/>
          <w:color w:val="404040" w:themeColor="text1" w:themeTint="BF"/>
          <w:sz w:val="18"/>
          <w:szCs w:val="18"/>
          <w:rPrChange w:id="501" w:author="edith loreto" w:date="2017-10-08T01:35:00Z">
            <w:rPr>
              <w:ins w:id="502" w:author="edith loreto" w:date="2017-10-08T01:35:00Z"/>
              <w:rFonts w:ascii="Arial Narrow" w:hAnsi="Arial Narrow"/>
              <w:b/>
            </w:rPr>
          </w:rPrChange>
        </w:rPr>
      </w:pPr>
      <w:ins w:id="503" w:author="edith loreto" w:date="2017-10-08T01:35:00Z">
        <w:r w:rsidRPr="00BA3B20">
          <w:rPr>
            <w:rFonts w:ascii="Arial" w:hAnsi="Arial" w:cs="Arial"/>
            <w:b/>
            <w:color w:val="404040" w:themeColor="text1" w:themeTint="BF"/>
            <w:sz w:val="18"/>
            <w:szCs w:val="18"/>
            <w:rPrChange w:id="504" w:author="edith loreto" w:date="2017-10-08T01:35:00Z">
              <w:rPr>
                <w:rFonts w:ascii="Arial Narrow" w:hAnsi="Arial Narrow"/>
                <w:b/>
              </w:rPr>
            </w:rPrChange>
          </w:rPr>
          <w:t>Sugerencias para el apoyo en la escuela</w:t>
        </w:r>
      </w:ins>
    </w:p>
    <w:p w:rsidR="00BA3B20" w:rsidRPr="00BA3B20" w:rsidRDefault="00BA3B20" w:rsidP="00BA3B20">
      <w:pPr>
        <w:rPr>
          <w:ins w:id="505" w:author="edith loreto" w:date="2017-10-08T01:35:00Z"/>
          <w:rFonts w:ascii="Arial" w:hAnsi="Arial" w:cs="Arial"/>
          <w:color w:val="404040" w:themeColor="text1" w:themeTint="BF"/>
          <w:sz w:val="18"/>
          <w:szCs w:val="18"/>
          <w:rPrChange w:id="506" w:author="edith loreto" w:date="2017-10-08T01:35:00Z">
            <w:rPr>
              <w:ins w:id="507" w:author="edith loreto" w:date="2017-10-08T01:35:00Z"/>
              <w:rFonts w:ascii="Arial Narrow" w:hAnsi="Arial Narrow"/>
              <w:sz w:val="20"/>
              <w:szCs w:val="20"/>
            </w:rPr>
          </w:rPrChange>
        </w:rPr>
      </w:pPr>
      <w:ins w:id="508" w:author="edith loreto" w:date="2017-10-08T01:35:00Z">
        <w:r w:rsidRPr="00BA3B20">
          <w:rPr>
            <w:rFonts w:ascii="Arial" w:hAnsi="Arial" w:cs="Arial"/>
            <w:color w:val="404040" w:themeColor="text1" w:themeTint="BF"/>
            <w:sz w:val="18"/>
            <w:szCs w:val="18"/>
            <w:rPrChange w:id="509" w:author="edith loreto" w:date="2017-10-08T01:35:00Z">
              <w:rPr>
                <w:rFonts w:ascii="Arial Narrow" w:hAnsi="Arial Narrow"/>
                <w:sz w:val="20"/>
                <w:szCs w:val="20"/>
              </w:rPr>
            </w:rPrChange>
          </w:rPr>
          <w:t>Durante el trabajo en la escuela con la niña es necesario continuar con el desarrollo de un sistema de comunicación por medio de la lengua de señas par4a aumentar su comprensión.</w:t>
        </w:r>
      </w:ins>
    </w:p>
    <w:p w:rsidR="00BA3B20" w:rsidRPr="00BA3B20" w:rsidRDefault="00BA3B20" w:rsidP="00BA3B20">
      <w:pPr>
        <w:rPr>
          <w:ins w:id="510" w:author="edith loreto" w:date="2017-10-08T01:35:00Z"/>
          <w:rFonts w:ascii="Arial" w:hAnsi="Arial" w:cs="Arial"/>
          <w:color w:val="404040" w:themeColor="text1" w:themeTint="BF"/>
          <w:sz w:val="18"/>
          <w:szCs w:val="18"/>
          <w:rPrChange w:id="511" w:author="edith loreto" w:date="2017-10-08T01:35:00Z">
            <w:rPr>
              <w:ins w:id="512" w:author="edith loreto" w:date="2017-10-08T01:35:00Z"/>
              <w:rFonts w:ascii="Arial Narrow" w:hAnsi="Arial Narrow"/>
              <w:sz w:val="20"/>
              <w:szCs w:val="20"/>
            </w:rPr>
          </w:rPrChange>
        </w:rPr>
      </w:pPr>
      <w:ins w:id="513" w:author="edith loreto" w:date="2017-10-08T01:35:00Z">
        <w:r w:rsidRPr="00BA3B20">
          <w:rPr>
            <w:rFonts w:ascii="Arial" w:hAnsi="Arial" w:cs="Arial"/>
            <w:color w:val="404040" w:themeColor="text1" w:themeTint="BF"/>
            <w:sz w:val="18"/>
            <w:szCs w:val="18"/>
            <w:rPrChange w:id="514" w:author="edith loreto" w:date="2017-10-08T01:35:00Z">
              <w:rPr>
                <w:rFonts w:ascii="Arial Narrow" w:hAnsi="Arial Narrow"/>
                <w:sz w:val="20"/>
                <w:szCs w:val="20"/>
              </w:rPr>
            </w:rPrChange>
          </w:rPr>
          <w:t>DURANTE LAS INDICACIONES HACERLO DE FRENTE PERMITIENDOLE QUE VEA LOS LABIOS DE QUIEN LE HABLA Y PEDIRLE QUE VEA UN EJEMPLO DE LO QUE SE LE ESTA PEDIENDO.</w:t>
        </w:r>
      </w:ins>
    </w:p>
    <w:p w:rsidR="00BA3B20" w:rsidRPr="00BA3B20" w:rsidRDefault="00BA3B20" w:rsidP="00BA3B20">
      <w:pPr>
        <w:rPr>
          <w:ins w:id="515" w:author="edith loreto" w:date="2017-10-08T01:35:00Z"/>
          <w:rFonts w:ascii="Arial" w:hAnsi="Arial" w:cs="Arial"/>
          <w:color w:val="404040" w:themeColor="text1" w:themeTint="BF"/>
          <w:sz w:val="18"/>
          <w:szCs w:val="18"/>
          <w:rPrChange w:id="516" w:author="edith loreto" w:date="2017-10-08T01:35:00Z">
            <w:rPr>
              <w:ins w:id="517" w:author="edith loreto" w:date="2017-10-08T01:35:00Z"/>
              <w:rFonts w:ascii="Arial Narrow" w:hAnsi="Arial Narrow"/>
              <w:sz w:val="20"/>
              <w:szCs w:val="20"/>
            </w:rPr>
          </w:rPrChange>
        </w:rPr>
      </w:pPr>
      <w:ins w:id="518" w:author="edith loreto" w:date="2017-10-08T01:35:00Z">
        <w:r w:rsidRPr="00BA3B20">
          <w:rPr>
            <w:rFonts w:ascii="Arial" w:hAnsi="Arial" w:cs="Arial"/>
            <w:color w:val="404040" w:themeColor="text1" w:themeTint="BF"/>
            <w:sz w:val="18"/>
            <w:szCs w:val="18"/>
            <w:rPrChange w:id="519" w:author="edith loreto" w:date="2017-10-08T01:35:00Z">
              <w:rPr>
                <w:rFonts w:ascii="Arial Narrow" w:hAnsi="Arial Narrow"/>
                <w:sz w:val="20"/>
                <w:szCs w:val="20"/>
              </w:rPr>
            </w:rPrChange>
          </w:rPr>
          <w:t>ES NECESARIO QUE LA NIÑA CONSOLIDE LA LENGUA DE SEÑAS COMO SU SISTEMA DE COMUN8ICACION Y SERA EL MEDIO QUE LE PERMITA C9ONSOLIDAR ÑLA LECTO ESCRITURA Y AQU7MENTAR LA CDOMPRENSION</w:t>
        </w:r>
      </w:ins>
    </w:p>
    <w:p w:rsidR="00BA3B20" w:rsidRPr="00BA3B20" w:rsidRDefault="00BA3B20" w:rsidP="00BA3B20">
      <w:pPr>
        <w:rPr>
          <w:ins w:id="520" w:author="edith loreto" w:date="2017-10-08T01:35:00Z"/>
          <w:rFonts w:ascii="Arial" w:hAnsi="Arial" w:cs="Arial"/>
          <w:color w:val="404040" w:themeColor="text1" w:themeTint="BF"/>
          <w:sz w:val="18"/>
          <w:szCs w:val="18"/>
          <w:rPrChange w:id="521" w:author="edith loreto" w:date="2017-10-08T01:35:00Z">
            <w:rPr>
              <w:ins w:id="522" w:author="edith loreto" w:date="2017-10-08T01:35:00Z"/>
              <w:rFonts w:ascii="Arial Narrow" w:hAnsi="Arial Narrow"/>
              <w:sz w:val="20"/>
              <w:szCs w:val="20"/>
            </w:rPr>
          </w:rPrChange>
        </w:rPr>
      </w:pPr>
      <w:ins w:id="523" w:author="edith loreto" w:date="2017-10-08T01:35:00Z">
        <w:r w:rsidRPr="00BA3B20">
          <w:rPr>
            <w:rFonts w:ascii="Arial" w:hAnsi="Arial" w:cs="Arial"/>
            <w:color w:val="404040" w:themeColor="text1" w:themeTint="BF"/>
            <w:sz w:val="18"/>
            <w:szCs w:val="18"/>
            <w:rPrChange w:id="524" w:author="edith loreto" w:date="2017-10-08T01:35:00Z">
              <w:rPr>
                <w:rFonts w:ascii="Arial Narrow" w:hAnsi="Arial Narrow"/>
                <w:sz w:val="20"/>
                <w:szCs w:val="20"/>
              </w:rPr>
            </w:rPrChange>
          </w:rPr>
          <w:t xml:space="preserve">Es conveniente el uso del implante coclear y en el otro o Ido el auxiliar auditivo </w:t>
        </w:r>
      </w:ins>
    </w:p>
    <w:p w:rsidR="00BA3B20" w:rsidRPr="00BA3B20" w:rsidRDefault="00BA3B20" w:rsidP="00BA3B20">
      <w:pPr>
        <w:rPr>
          <w:ins w:id="525" w:author="edith loreto" w:date="2017-10-08T01:35:00Z"/>
          <w:rFonts w:ascii="Arial" w:hAnsi="Arial" w:cs="Arial"/>
          <w:color w:val="404040" w:themeColor="text1" w:themeTint="BF"/>
          <w:sz w:val="18"/>
          <w:szCs w:val="18"/>
          <w:rPrChange w:id="526" w:author="edith loreto" w:date="2017-10-08T01:35:00Z">
            <w:rPr>
              <w:ins w:id="527" w:author="edith loreto" w:date="2017-10-08T01:35:00Z"/>
              <w:rFonts w:ascii="Arial Narrow" w:hAnsi="Arial Narrow"/>
              <w:sz w:val="20"/>
              <w:szCs w:val="20"/>
            </w:rPr>
          </w:rPrChange>
        </w:rPr>
      </w:pPr>
      <w:ins w:id="528" w:author="edith loreto" w:date="2017-10-08T01:35:00Z">
        <w:r w:rsidRPr="00BA3B20">
          <w:rPr>
            <w:rFonts w:ascii="Arial" w:hAnsi="Arial" w:cs="Arial"/>
            <w:color w:val="404040" w:themeColor="text1" w:themeTint="BF"/>
            <w:sz w:val="18"/>
            <w:szCs w:val="18"/>
            <w:rPrChange w:id="529" w:author="edith loreto" w:date="2017-10-08T01:35:00Z">
              <w:rPr>
                <w:rFonts w:ascii="Arial Narrow" w:hAnsi="Arial Narrow"/>
                <w:sz w:val="20"/>
                <w:szCs w:val="20"/>
              </w:rPr>
            </w:rPrChange>
          </w:rPr>
          <w:t xml:space="preserve">Durante las clases es necesario el uso de su auxiliar auditivo y lo ideal sería el uso del F.M </w:t>
        </w:r>
      </w:ins>
    </w:p>
    <w:p w:rsidR="00BA3B20" w:rsidRPr="00BA3B20" w:rsidRDefault="00BA3B20" w:rsidP="00BA3B20">
      <w:pPr>
        <w:rPr>
          <w:ins w:id="530" w:author="edith loreto" w:date="2017-10-08T01:35:00Z"/>
          <w:rFonts w:ascii="Arial" w:hAnsi="Arial" w:cs="Arial"/>
          <w:color w:val="404040" w:themeColor="text1" w:themeTint="BF"/>
          <w:sz w:val="18"/>
          <w:szCs w:val="18"/>
          <w:rPrChange w:id="531" w:author="edith loreto" w:date="2017-10-08T01:35:00Z">
            <w:rPr>
              <w:ins w:id="532" w:author="edith loreto" w:date="2017-10-08T01:35:00Z"/>
              <w:rFonts w:ascii="Arial Narrow" w:hAnsi="Arial Narrow"/>
              <w:sz w:val="20"/>
              <w:szCs w:val="20"/>
            </w:rPr>
          </w:rPrChange>
        </w:rPr>
      </w:pPr>
      <w:ins w:id="533" w:author="edith loreto" w:date="2017-10-08T01:35:00Z">
        <w:r w:rsidRPr="00BA3B20">
          <w:rPr>
            <w:rFonts w:ascii="Arial" w:hAnsi="Arial" w:cs="Arial"/>
            <w:color w:val="404040" w:themeColor="text1" w:themeTint="BF"/>
            <w:sz w:val="18"/>
            <w:szCs w:val="18"/>
            <w:rPrChange w:id="534" w:author="edith loreto" w:date="2017-10-08T01:35:00Z">
              <w:rPr>
                <w:rFonts w:ascii="Arial Narrow" w:hAnsi="Arial Narrow"/>
                <w:sz w:val="20"/>
                <w:szCs w:val="20"/>
              </w:rPr>
            </w:rPrChange>
          </w:rPr>
          <w:t>Durante sus clases es conveniente apoyarse con el uso de lengua de señas y la lectura labial</w:t>
        </w:r>
      </w:ins>
    </w:p>
    <w:p w:rsidR="00BA3B20" w:rsidRPr="00BA3B20" w:rsidRDefault="00BA3B20" w:rsidP="00BA3B20">
      <w:pPr>
        <w:rPr>
          <w:ins w:id="535" w:author="edith loreto" w:date="2017-10-08T01:35:00Z"/>
          <w:rFonts w:ascii="Arial" w:hAnsi="Arial" w:cs="Arial"/>
          <w:color w:val="404040" w:themeColor="text1" w:themeTint="BF"/>
          <w:sz w:val="18"/>
          <w:szCs w:val="18"/>
          <w:rPrChange w:id="536" w:author="edith loreto" w:date="2017-10-08T01:35:00Z">
            <w:rPr>
              <w:ins w:id="537" w:author="edith loreto" w:date="2017-10-08T01:35:00Z"/>
              <w:rFonts w:ascii="Arial Narrow" w:hAnsi="Arial Narrow"/>
              <w:sz w:val="20"/>
              <w:szCs w:val="20"/>
            </w:rPr>
          </w:rPrChange>
        </w:rPr>
      </w:pPr>
      <w:ins w:id="538" w:author="edith loreto" w:date="2017-10-08T01:35:00Z">
        <w:r w:rsidRPr="00BA3B20">
          <w:rPr>
            <w:rFonts w:ascii="Arial" w:hAnsi="Arial" w:cs="Arial"/>
            <w:color w:val="404040" w:themeColor="text1" w:themeTint="BF"/>
            <w:sz w:val="18"/>
            <w:szCs w:val="18"/>
            <w:rPrChange w:id="539" w:author="edith loreto" w:date="2017-10-08T01:35:00Z">
              <w:rPr>
                <w:rFonts w:ascii="Arial Narrow" w:hAnsi="Arial Narrow"/>
                <w:sz w:val="20"/>
                <w:szCs w:val="20"/>
              </w:rPr>
            </w:rPrChange>
          </w:rPr>
          <w:t xml:space="preserve">LYDIA JANETTE VEGA MALDONAQDO </w:t>
        </w:r>
      </w:ins>
    </w:p>
    <w:p w:rsidR="00BA3B20" w:rsidRPr="00BA3B20" w:rsidRDefault="00BA3B20" w:rsidP="00BA3B20">
      <w:pPr>
        <w:rPr>
          <w:ins w:id="540" w:author="edith loreto" w:date="2017-10-08T01:35:00Z"/>
          <w:rFonts w:ascii="Arial" w:hAnsi="Arial" w:cs="Arial"/>
          <w:color w:val="404040" w:themeColor="text1" w:themeTint="BF"/>
          <w:sz w:val="18"/>
          <w:szCs w:val="18"/>
          <w:rPrChange w:id="541" w:author="edith loreto" w:date="2017-10-08T01:35:00Z">
            <w:rPr>
              <w:ins w:id="542" w:author="edith loreto" w:date="2017-10-08T01:35:00Z"/>
              <w:rFonts w:ascii="Arial Narrow" w:hAnsi="Arial Narrow"/>
              <w:sz w:val="20"/>
              <w:szCs w:val="20"/>
            </w:rPr>
          </w:rPrChange>
        </w:rPr>
      </w:pPr>
      <w:ins w:id="543" w:author="edith loreto" w:date="2017-10-08T01:35:00Z">
        <w:r w:rsidRPr="00BA3B20">
          <w:rPr>
            <w:rFonts w:ascii="Arial" w:hAnsi="Arial" w:cs="Arial"/>
            <w:color w:val="404040" w:themeColor="text1" w:themeTint="BF"/>
            <w:sz w:val="18"/>
            <w:szCs w:val="18"/>
            <w:rPrChange w:id="544" w:author="edith loreto" w:date="2017-10-08T01:35:00Z">
              <w:rPr>
                <w:rFonts w:ascii="Arial Narrow" w:hAnsi="Arial Narrow"/>
                <w:sz w:val="20"/>
                <w:szCs w:val="20"/>
              </w:rPr>
            </w:rPrChange>
          </w:rPr>
          <w:t>LIC.AUDICION Y LENGUAJE PROGRAMA CARACOL</w:t>
        </w:r>
      </w:ins>
    </w:p>
    <w:p w:rsidR="00FF5C7C" w:rsidRPr="00BA3B20" w:rsidDel="00035E77" w:rsidRDefault="00DB3E8C">
      <w:pPr>
        <w:jc w:val="both"/>
        <w:rPr>
          <w:del w:id="545" w:author="edith loreto" w:date="2015-10-24T19:29:00Z"/>
          <w:rFonts w:ascii="Arial" w:hAnsi="Arial" w:cs="Arial"/>
          <w:noProof/>
          <w:color w:val="404040" w:themeColor="text1" w:themeTint="BF"/>
          <w:sz w:val="18"/>
          <w:szCs w:val="18"/>
          <w:lang w:val="es-ES"/>
          <w:rPrChange w:id="546" w:author="edith loreto" w:date="2017-10-08T01:35:00Z">
            <w:rPr>
              <w:del w:id="547" w:author="edith loreto" w:date="2015-10-24T19:29:00Z"/>
              <w:color w:val="000000" w:themeColor="text1"/>
              <w:shd w:val="clear" w:color="auto" w:fill="FFFFFF"/>
            </w:rPr>
          </w:rPrChange>
        </w:rPr>
      </w:pPr>
      <w:del w:id="548" w:author="edith loreto" w:date="2015-10-14T13:24:00Z">
        <w:r w:rsidRPr="00BA3B20" w:rsidDel="005C1AA5">
          <w:rPr>
            <w:rFonts w:ascii="Arial" w:hAnsi="Arial" w:cs="Arial"/>
            <w:noProof/>
            <w:color w:val="404040" w:themeColor="text1" w:themeTint="BF"/>
            <w:sz w:val="18"/>
            <w:szCs w:val="18"/>
            <w:lang w:val="es-ES"/>
            <w:rPrChange w:id="549" w:author="edith loreto" w:date="2017-10-08T01:35:00Z">
              <w:rPr>
                <w:noProof/>
                <w:color w:val="000000" w:themeColor="text1"/>
                <w:lang w:val="es-ES"/>
              </w:rPr>
            </w:rPrChange>
          </w:rPr>
          <w:delText xml:space="preserve">La </w:delText>
        </w:r>
      </w:del>
      <w:del w:id="550" w:author="edith loreto" w:date="2015-10-14T13:17:00Z">
        <w:r w:rsidRPr="00BA3B20" w:rsidDel="009E4C48">
          <w:rPr>
            <w:rFonts w:ascii="Arial" w:hAnsi="Arial" w:cs="Arial"/>
            <w:noProof/>
            <w:color w:val="404040" w:themeColor="text1" w:themeTint="BF"/>
            <w:sz w:val="18"/>
            <w:szCs w:val="18"/>
            <w:lang w:val="es-ES"/>
            <w:rPrChange w:id="551" w:author="edith loreto" w:date="2017-10-08T01:35:00Z">
              <w:rPr>
                <w:noProof/>
                <w:color w:val="000000" w:themeColor="text1"/>
                <w:lang w:val="es-ES"/>
              </w:rPr>
            </w:rPrChange>
          </w:rPr>
          <w:delText xml:space="preserve">escuela  </w:delText>
        </w:r>
      </w:del>
      <w:del w:id="552" w:author="edith loreto" w:date="2015-10-14T13:24:00Z">
        <w:r w:rsidRPr="00BA3B20" w:rsidDel="005C1AA5">
          <w:rPr>
            <w:rFonts w:ascii="Arial" w:hAnsi="Arial" w:cs="Arial"/>
            <w:noProof/>
            <w:color w:val="404040" w:themeColor="text1" w:themeTint="BF"/>
            <w:sz w:val="18"/>
            <w:szCs w:val="18"/>
            <w:lang w:val="es-ES"/>
            <w:rPrChange w:id="553" w:author="edith loreto" w:date="2017-10-08T01:35:00Z">
              <w:rPr>
                <w:noProof/>
                <w:color w:val="000000" w:themeColor="text1"/>
                <w:lang w:val="es-ES"/>
              </w:rPr>
            </w:rPrChange>
          </w:rPr>
          <w:delText>Telesecundaria esta ubicada en una area rural</w:delText>
        </w:r>
      </w:del>
      <w:del w:id="554" w:author="edith loreto" w:date="2015-10-24T19:29:00Z">
        <w:r w:rsidRPr="00BA3B20" w:rsidDel="00035E77">
          <w:rPr>
            <w:rFonts w:ascii="Arial" w:hAnsi="Arial" w:cs="Arial"/>
            <w:noProof/>
            <w:color w:val="404040" w:themeColor="text1" w:themeTint="BF"/>
            <w:sz w:val="18"/>
            <w:szCs w:val="18"/>
            <w:lang w:val="es-ES"/>
            <w:rPrChange w:id="555" w:author="edith loreto" w:date="2017-10-08T01:35:00Z">
              <w:rPr>
                <w:noProof/>
                <w:color w:val="000000" w:themeColor="text1"/>
                <w:lang w:val="es-ES"/>
              </w:rPr>
            </w:rPrChange>
          </w:rPr>
          <w:delText xml:space="preserve"> a 15 minutos  de </w:delText>
        </w:r>
        <w:r w:rsidRPr="00BA3B20" w:rsidDel="00035E77">
          <w:rPr>
            <w:rFonts w:ascii="Arial" w:hAnsi="Arial" w:cs="Arial"/>
            <w:color w:val="404040" w:themeColor="text1" w:themeTint="BF"/>
            <w:sz w:val="18"/>
            <w:szCs w:val="18"/>
            <w:shd w:val="clear" w:color="auto" w:fill="FFFFFF"/>
            <w:rPrChange w:id="556" w:author="edith loreto" w:date="2017-10-08T01:35:00Z">
              <w:rPr>
                <w:color w:val="000000" w:themeColor="text1"/>
                <w:shd w:val="clear" w:color="auto" w:fill="FFFFFF"/>
              </w:rPr>
            </w:rPrChange>
          </w:rPr>
          <w:delText>Ojuelos de Jalisco</w:delText>
        </w:r>
      </w:del>
      <w:del w:id="557" w:author="edith loreto" w:date="2015-10-14T13:25:00Z">
        <w:r w:rsidRPr="00BA3B20" w:rsidDel="005C1AA5">
          <w:rPr>
            <w:rFonts w:ascii="Arial" w:hAnsi="Arial" w:cs="Arial"/>
            <w:color w:val="404040" w:themeColor="text1" w:themeTint="BF"/>
            <w:sz w:val="18"/>
            <w:szCs w:val="18"/>
            <w:shd w:val="clear" w:color="auto" w:fill="FFFFFF"/>
            <w:rPrChange w:id="558" w:author="edith loreto" w:date="2017-10-08T01:35:00Z">
              <w:rPr>
                <w:color w:val="000000" w:themeColor="text1"/>
                <w:shd w:val="clear" w:color="auto" w:fill="FFFFFF"/>
              </w:rPr>
            </w:rPrChange>
          </w:rPr>
          <w:delText xml:space="preserve"> </w:delText>
        </w:r>
      </w:del>
      <w:del w:id="559" w:author="edith loreto" w:date="2015-10-24T19:29:00Z">
        <w:r w:rsidRPr="00BA3B20" w:rsidDel="00035E77">
          <w:rPr>
            <w:rFonts w:ascii="Arial" w:hAnsi="Arial" w:cs="Arial"/>
            <w:color w:val="404040" w:themeColor="text1" w:themeTint="BF"/>
            <w:sz w:val="18"/>
            <w:szCs w:val="18"/>
            <w:shd w:val="clear" w:color="auto" w:fill="FFFFFF"/>
            <w:rPrChange w:id="560" w:author="edith loreto" w:date="2017-10-08T01:35:00Z">
              <w:rPr>
                <w:color w:val="000000" w:themeColor="text1"/>
                <w:shd w:val="clear" w:color="auto" w:fill="FFFFFF"/>
              </w:rPr>
            </w:rPrChange>
          </w:rPr>
          <w:delText xml:space="preserve">su Cabecera </w:delText>
        </w:r>
      </w:del>
      <w:del w:id="561" w:author="edith loreto" w:date="2015-10-14T13:23:00Z">
        <w:r w:rsidRPr="00BA3B20" w:rsidDel="005C1AA5">
          <w:rPr>
            <w:rFonts w:ascii="Arial" w:hAnsi="Arial" w:cs="Arial"/>
            <w:color w:val="404040" w:themeColor="text1" w:themeTint="BF"/>
            <w:sz w:val="18"/>
            <w:szCs w:val="18"/>
            <w:shd w:val="clear" w:color="auto" w:fill="FFFFFF"/>
            <w:rPrChange w:id="562" w:author="edith loreto" w:date="2017-10-08T01:35:00Z">
              <w:rPr>
                <w:color w:val="000000" w:themeColor="text1"/>
                <w:shd w:val="clear" w:color="auto" w:fill="FFFFFF"/>
              </w:rPr>
            </w:rPrChange>
          </w:rPr>
          <w:delText>y Municipio de la Región Altos Norte del Estado de Jalisco</w:delText>
        </w:r>
      </w:del>
      <w:del w:id="563" w:author="edith loreto" w:date="2015-10-24T19:29:00Z">
        <w:r w:rsidRPr="00BA3B20" w:rsidDel="00035E77">
          <w:rPr>
            <w:rFonts w:ascii="Arial" w:hAnsi="Arial" w:cs="Arial"/>
            <w:color w:val="404040" w:themeColor="text1" w:themeTint="BF"/>
            <w:sz w:val="18"/>
            <w:szCs w:val="18"/>
            <w:shd w:val="clear" w:color="auto" w:fill="FFFFFF"/>
            <w:rPrChange w:id="564" w:author="edith loreto" w:date="2017-10-08T01:35:00Z">
              <w:rPr>
                <w:color w:val="000000" w:themeColor="text1"/>
                <w:shd w:val="clear" w:color="auto" w:fill="FFFFFF"/>
              </w:rPr>
            </w:rPrChange>
          </w:rPr>
          <w:delText xml:space="preserve">. </w:delText>
        </w:r>
        <w:r w:rsidR="00703104" w:rsidRPr="00BA3B20" w:rsidDel="00035E77">
          <w:rPr>
            <w:rFonts w:ascii="Arial" w:hAnsi="Arial" w:cs="Arial"/>
            <w:color w:val="404040" w:themeColor="text1" w:themeTint="BF"/>
            <w:sz w:val="18"/>
            <w:szCs w:val="18"/>
            <w:shd w:val="clear" w:color="auto" w:fill="FFFFFF"/>
            <w:rPrChange w:id="565" w:author="edith loreto" w:date="2017-10-08T01:35:00Z">
              <w:rPr>
                <w:color w:val="000000" w:themeColor="text1"/>
                <w:shd w:val="clear" w:color="auto" w:fill="FFFFFF"/>
              </w:rPr>
            </w:rPrChange>
          </w:rPr>
          <w:delText xml:space="preserve"> </w:delText>
        </w:r>
      </w:del>
      <w:del w:id="566" w:author="edith loreto" w:date="2015-10-14T13:23:00Z">
        <w:r w:rsidR="00703104" w:rsidRPr="00BA3B20" w:rsidDel="005C1AA5">
          <w:rPr>
            <w:rFonts w:ascii="Arial" w:hAnsi="Arial" w:cs="Arial"/>
            <w:color w:val="404040" w:themeColor="text1" w:themeTint="BF"/>
            <w:sz w:val="18"/>
            <w:szCs w:val="18"/>
            <w:shd w:val="clear" w:color="auto" w:fill="FFFFFF"/>
            <w:rPrChange w:id="567" w:author="edith loreto" w:date="2017-10-08T01:35:00Z">
              <w:rPr>
                <w:color w:val="000000" w:themeColor="text1"/>
                <w:shd w:val="clear" w:color="auto" w:fill="FFFFFF"/>
              </w:rPr>
            </w:rPrChange>
          </w:rPr>
          <w:delText xml:space="preserve">La escuela </w:delText>
        </w:r>
      </w:del>
      <w:del w:id="568" w:author="edith loreto" w:date="2015-10-14T13:08:00Z">
        <w:r w:rsidR="00703104" w:rsidRPr="00BA3B20" w:rsidDel="009E4C48">
          <w:rPr>
            <w:rFonts w:ascii="Arial" w:hAnsi="Arial" w:cs="Arial"/>
            <w:color w:val="404040" w:themeColor="text1" w:themeTint="BF"/>
            <w:sz w:val="18"/>
            <w:szCs w:val="18"/>
            <w:shd w:val="clear" w:color="auto" w:fill="FFFFFF"/>
            <w:rPrChange w:id="569" w:author="edith loreto" w:date="2017-10-08T01:35:00Z">
              <w:rPr>
                <w:color w:val="000000" w:themeColor="text1"/>
                <w:shd w:val="clear" w:color="auto" w:fill="FFFFFF"/>
              </w:rPr>
            </w:rPrChange>
          </w:rPr>
          <w:delText>e</w:delText>
        </w:r>
        <w:r w:rsidRPr="00BA3B20" w:rsidDel="009E4C48">
          <w:rPr>
            <w:rFonts w:ascii="Arial" w:hAnsi="Arial" w:cs="Arial"/>
            <w:color w:val="404040" w:themeColor="text1" w:themeTint="BF"/>
            <w:sz w:val="18"/>
            <w:szCs w:val="18"/>
            <w:shd w:val="clear" w:color="auto" w:fill="FFFFFF"/>
            <w:rPrChange w:id="570" w:author="edith loreto" w:date="2017-10-08T01:35:00Z">
              <w:rPr>
                <w:color w:val="000000" w:themeColor="text1"/>
                <w:shd w:val="clear" w:color="auto" w:fill="FFFFFF"/>
              </w:rPr>
            </w:rPrChange>
          </w:rPr>
          <w:delText>sta</w:delText>
        </w:r>
      </w:del>
      <w:del w:id="571" w:author="edith loreto" w:date="2015-10-14T13:23:00Z">
        <w:r w:rsidRPr="00BA3B20" w:rsidDel="005C1AA5">
          <w:rPr>
            <w:rFonts w:ascii="Arial" w:hAnsi="Arial" w:cs="Arial"/>
            <w:color w:val="404040" w:themeColor="text1" w:themeTint="BF"/>
            <w:sz w:val="18"/>
            <w:szCs w:val="18"/>
            <w:shd w:val="clear" w:color="auto" w:fill="FFFFFF"/>
            <w:rPrChange w:id="572" w:author="edith loreto" w:date="2017-10-08T01:35:00Z">
              <w:rPr>
                <w:color w:val="000000" w:themeColor="text1"/>
                <w:shd w:val="clear" w:color="auto" w:fill="FFFFFF"/>
              </w:rPr>
            </w:rPrChange>
          </w:rPr>
          <w:delText xml:space="preserve"> </w:delText>
        </w:r>
      </w:del>
      <w:del w:id="573" w:author="edith loreto" w:date="2015-10-24T19:29:00Z">
        <w:r w:rsidRPr="00BA3B20" w:rsidDel="00035E77">
          <w:rPr>
            <w:rFonts w:ascii="Arial" w:hAnsi="Arial" w:cs="Arial"/>
            <w:color w:val="404040" w:themeColor="text1" w:themeTint="BF"/>
            <w:sz w:val="18"/>
            <w:szCs w:val="18"/>
            <w:shd w:val="clear" w:color="auto" w:fill="FFFFFF"/>
            <w:rPrChange w:id="574" w:author="edith loreto" w:date="2017-10-08T01:35:00Z">
              <w:rPr>
                <w:color w:val="000000" w:themeColor="text1"/>
                <w:shd w:val="clear" w:color="auto" w:fill="FFFFFF"/>
              </w:rPr>
            </w:rPrChange>
          </w:rPr>
          <w:delText>ubicada</w:delText>
        </w:r>
        <w:r w:rsidR="00703104" w:rsidRPr="00BA3B20" w:rsidDel="00035E77">
          <w:rPr>
            <w:rFonts w:ascii="Arial" w:hAnsi="Arial" w:cs="Arial"/>
            <w:color w:val="404040" w:themeColor="text1" w:themeTint="BF"/>
            <w:sz w:val="18"/>
            <w:szCs w:val="18"/>
            <w:shd w:val="clear" w:color="auto" w:fill="FFFFFF"/>
            <w:rPrChange w:id="575" w:author="edith loreto" w:date="2017-10-08T01:35:00Z">
              <w:rPr>
                <w:color w:val="000000" w:themeColor="text1"/>
                <w:shd w:val="clear" w:color="auto" w:fill="FFFFFF"/>
              </w:rPr>
            </w:rPrChange>
          </w:rPr>
          <w:delText xml:space="preserve"> </w:delText>
        </w:r>
      </w:del>
      <w:del w:id="576" w:author="edith loreto" w:date="2015-10-14T13:18:00Z">
        <w:r w:rsidR="00703104" w:rsidRPr="00BA3B20" w:rsidDel="005C1AA5">
          <w:rPr>
            <w:rFonts w:ascii="Arial" w:hAnsi="Arial" w:cs="Arial"/>
            <w:color w:val="404040" w:themeColor="text1" w:themeTint="BF"/>
            <w:sz w:val="18"/>
            <w:szCs w:val="18"/>
            <w:shd w:val="clear" w:color="auto" w:fill="FFFFFF"/>
            <w:rPrChange w:id="577" w:author="edith loreto" w:date="2017-10-08T01:35:00Z">
              <w:rPr>
                <w:color w:val="000000" w:themeColor="text1"/>
                <w:shd w:val="clear" w:color="auto" w:fill="FFFFFF"/>
              </w:rPr>
            </w:rPrChange>
          </w:rPr>
          <w:delText>en una</w:delText>
        </w:r>
      </w:del>
      <w:del w:id="578" w:author="edith loreto" w:date="2015-10-24T19:29:00Z">
        <w:r w:rsidR="00703104" w:rsidRPr="00BA3B20" w:rsidDel="00035E77">
          <w:rPr>
            <w:rFonts w:ascii="Arial" w:hAnsi="Arial" w:cs="Arial"/>
            <w:color w:val="404040" w:themeColor="text1" w:themeTint="BF"/>
            <w:sz w:val="18"/>
            <w:szCs w:val="18"/>
            <w:shd w:val="clear" w:color="auto" w:fill="FFFFFF"/>
            <w:rPrChange w:id="579" w:author="edith loreto" w:date="2017-10-08T01:35:00Z">
              <w:rPr>
                <w:color w:val="000000" w:themeColor="text1"/>
                <w:shd w:val="clear" w:color="auto" w:fill="FFFFFF"/>
              </w:rPr>
            </w:rPrChange>
          </w:rPr>
          <w:delText xml:space="preserve"> orilla de la comunidad para llegar a ella se necesita </w:delText>
        </w:r>
      </w:del>
      <w:del w:id="580" w:author="edith loreto" w:date="2015-10-14T13:08:00Z">
        <w:r w:rsidR="00703104" w:rsidRPr="00BA3B20" w:rsidDel="009E4C48">
          <w:rPr>
            <w:rFonts w:ascii="Arial" w:hAnsi="Arial" w:cs="Arial"/>
            <w:color w:val="404040" w:themeColor="text1" w:themeTint="BF"/>
            <w:sz w:val="18"/>
            <w:szCs w:val="18"/>
            <w:shd w:val="clear" w:color="auto" w:fill="FFFFFF"/>
            <w:rPrChange w:id="581" w:author="edith loreto" w:date="2017-10-08T01:35:00Z">
              <w:rPr>
                <w:color w:val="000000" w:themeColor="text1"/>
                <w:shd w:val="clear" w:color="auto" w:fill="FFFFFF"/>
              </w:rPr>
            </w:rPrChange>
          </w:rPr>
          <w:delText>atravezar</w:delText>
        </w:r>
      </w:del>
      <w:del w:id="582" w:author="edith loreto" w:date="2015-10-24T19:29:00Z">
        <w:r w:rsidR="00703104" w:rsidRPr="00BA3B20" w:rsidDel="00035E77">
          <w:rPr>
            <w:rFonts w:ascii="Arial" w:hAnsi="Arial" w:cs="Arial"/>
            <w:color w:val="404040" w:themeColor="text1" w:themeTint="BF"/>
            <w:sz w:val="18"/>
            <w:szCs w:val="18"/>
            <w:shd w:val="clear" w:color="auto" w:fill="FFFFFF"/>
            <w:rPrChange w:id="583" w:author="edith loreto" w:date="2017-10-08T01:35:00Z">
              <w:rPr>
                <w:color w:val="000000" w:themeColor="text1"/>
                <w:shd w:val="clear" w:color="auto" w:fill="FFFFFF"/>
              </w:rPr>
            </w:rPrChange>
          </w:rPr>
          <w:delText xml:space="preserve"> la comunidad hasta el otro extremo </w:delText>
        </w:r>
      </w:del>
      <w:del w:id="584" w:author="edith loreto" w:date="2015-10-14T13:18:00Z">
        <w:r w:rsidR="00703104" w:rsidRPr="00BA3B20" w:rsidDel="005C1AA5">
          <w:rPr>
            <w:rFonts w:ascii="Arial" w:hAnsi="Arial" w:cs="Arial"/>
            <w:color w:val="404040" w:themeColor="text1" w:themeTint="BF"/>
            <w:sz w:val="18"/>
            <w:szCs w:val="18"/>
            <w:shd w:val="clear" w:color="auto" w:fill="FFFFFF"/>
            <w:rPrChange w:id="585" w:author="edith loreto" w:date="2017-10-08T01:35:00Z">
              <w:rPr>
                <w:color w:val="000000" w:themeColor="text1"/>
                <w:shd w:val="clear" w:color="auto" w:fill="FFFFFF"/>
              </w:rPr>
            </w:rPrChange>
          </w:rPr>
          <w:delText xml:space="preserve">de ella  y pasar por las calles principales.  </w:delText>
        </w:r>
      </w:del>
      <w:del w:id="586" w:author="edith loreto" w:date="2015-10-24T19:29:00Z">
        <w:r w:rsidR="00703104" w:rsidRPr="00BA3B20" w:rsidDel="00035E77">
          <w:rPr>
            <w:rFonts w:ascii="Arial" w:hAnsi="Arial" w:cs="Arial"/>
            <w:color w:val="404040" w:themeColor="text1" w:themeTint="BF"/>
            <w:sz w:val="18"/>
            <w:szCs w:val="18"/>
            <w:shd w:val="clear" w:color="auto" w:fill="FFFFFF"/>
            <w:rPrChange w:id="587" w:author="edith loreto" w:date="2017-10-08T01:35:00Z">
              <w:rPr>
                <w:color w:val="000000" w:themeColor="text1"/>
                <w:shd w:val="clear" w:color="auto" w:fill="FFFFFF"/>
              </w:rPr>
            </w:rPrChange>
          </w:rPr>
          <w:delText xml:space="preserve">Existen algunas casa alrededor pero son pocas ya que es una orilla, frente a ella se </w:delText>
        </w:r>
      </w:del>
      <w:del w:id="588" w:author="edith loreto" w:date="2015-10-14T13:08:00Z">
        <w:r w:rsidR="00703104" w:rsidRPr="00BA3B20" w:rsidDel="009E4C48">
          <w:rPr>
            <w:rFonts w:ascii="Arial" w:hAnsi="Arial" w:cs="Arial"/>
            <w:color w:val="404040" w:themeColor="text1" w:themeTint="BF"/>
            <w:sz w:val="18"/>
            <w:szCs w:val="18"/>
            <w:shd w:val="clear" w:color="auto" w:fill="FFFFFF"/>
            <w:rPrChange w:id="589" w:author="edith loreto" w:date="2017-10-08T01:35:00Z">
              <w:rPr>
                <w:color w:val="000000" w:themeColor="text1"/>
                <w:shd w:val="clear" w:color="auto" w:fill="FFFFFF"/>
              </w:rPr>
            </w:rPrChange>
          </w:rPr>
          <w:delText>encnuentra</w:delText>
        </w:r>
      </w:del>
      <w:del w:id="590" w:author="edith loreto" w:date="2015-10-24T19:29:00Z">
        <w:r w:rsidR="00703104" w:rsidRPr="00BA3B20" w:rsidDel="00035E77">
          <w:rPr>
            <w:rFonts w:ascii="Arial" w:hAnsi="Arial" w:cs="Arial"/>
            <w:color w:val="404040" w:themeColor="text1" w:themeTint="BF"/>
            <w:sz w:val="18"/>
            <w:szCs w:val="18"/>
            <w:shd w:val="clear" w:color="auto" w:fill="FFFFFF"/>
            <w:rPrChange w:id="591" w:author="edith loreto" w:date="2017-10-08T01:35:00Z">
              <w:rPr>
                <w:color w:val="000000" w:themeColor="text1"/>
                <w:shd w:val="clear" w:color="auto" w:fill="FFFFFF"/>
              </w:rPr>
            </w:rPrChange>
          </w:rPr>
          <w:delText xml:space="preserve"> una vieja Hacienda llamada “Languillo” que actualmente sirve como instalaciones de vivienda para personal que trabaja en el parque </w:delText>
        </w:r>
      </w:del>
      <w:del w:id="592" w:author="edith loreto" w:date="2015-10-14T13:08:00Z">
        <w:r w:rsidR="00703104" w:rsidRPr="00BA3B20" w:rsidDel="009E4C48">
          <w:rPr>
            <w:rFonts w:ascii="Arial" w:hAnsi="Arial" w:cs="Arial"/>
            <w:color w:val="404040" w:themeColor="text1" w:themeTint="BF"/>
            <w:sz w:val="18"/>
            <w:szCs w:val="18"/>
            <w:shd w:val="clear" w:color="auto" w:fill="FFFFFF"/>
            <w:rPrChange w:id="593" w:author="edith loreto" w:date="2017-10-08T01:35:00Z">
              <w:rPr>
                <w:color w:val="000000" w:themeColor="text1"/>
                <w:shd w:val="clear" w:color="auto" w:fill="FFFFFF"/>
              </w:rPr>
            </w:rPrChange>
          </w:rPr>
          <w:delText>Éolico</w:delText>
        </w:r>
      </w:del>
      <w:del w:id="594" w:author="edith loreto" w:date="2015-10-24T19:29:00Z">
        <w:r w:rsidR="00703104" w:rsidRPr="00BA3B20" w:rsidDel="00035E77">
          <w:rPr>
            <w:rFonts w:ascii="Arial" w:hAnsi="Arial" w:cs="Arial"/>
            <w:color w:val="404040" w:themeColor="text1" w:themeTint="BF"/>
            <w:sz w:val="18"/>
            <w:szCs w:val="18"/>
            <w:shd w:val="clear" w:color="auto" w:fill="FFFFFF"/>
            <w:rPrChange w:id="595" w:author="edith loreto" w:date="2017-10-08T01:35:00Z">
              <w:rPr>
                <w:color w:val="000000" w:themeColor="text1"/>
                <w:shd w:val="clear" w:color="auto" w:fill="FFFFFF"/>
              </w:rPr>
            </w:rPrChange>
          </w:rPr>
          <w:delText xml:space="preserve"> de la </w:delText>
        </w:r>
      </w:del>
      <w:del w:id="596" w:author="edith loreto" w:date="2015-10-14T13:08:00Z">
        <w:r w:rsidR="00703104" w:rsidRPr="00BA3B20" w:rsidDel="009E4C48">
          <w:rPr>
            <w:rFonts w:ascii="Arial" w:hAnsi="Arial" w:cs="Arial"/>
            <w:color w:val="404040" w:themeColor="text1" w:themeTint="BF"/>
            <w:sz w:val="18"/>
            <w:szCs w:val="18"/>
            <w:shd w:val="clear" w:color="auto" w:fill="FFFFFF"/>
            <w:rPrChange w:id="597" w:author="edith loreto" w:date="2017-10-08T01:35:00Z">
              <w:rPr>
                <w:color w:val="000000" w:themeColor="text1"/>
                <w:shd w:val="clear" w:color="auto" w:fill="FFFFFF"/>
              </w:rPr>
            </w:rPrChange>
          </w:rPr>
          <w:delText>region</w:delText>
        </w:r>
      </w:del>
      <w:del w:id="598" w:author="edith loreto" w:date="2015-10-14T13:18:00Z">
        <w:r w:rsidR="00703104" w:rsidRPr="00BA3B20" w:rsidDel="005C1AA5">
          <w:rPr>
            <w:rFonts w:ascii="Arial" w:hAnsi="Arial" w:cs="Arial"/>
            <w:color w:val="404040" w:themeColor="text1" w:themeTint="BF"/>
            <w:sz w:val="18"/>
            <w:szCs w:val="18"/>
            <w:shd w:val="clear" w:color="auto" w:fill="FFFFFF"/>
            <w:rPrChange w:id="599" w:author="edith loreto" w:date="2017-10-08T01:35:00Z">
              <w:rPr>
                <w:color w:val="000000" w:themeColor="text1"/>
                <w:shd w:val="clear" w:color="auto" w:fill="FFFFFF"/>
              </w:rPr>
            </w:rPrChange>
          </w:rPr>
          <w:delText>.</w:delText>
        </w:r>
      </w:del>
    </w:p>
    <w:p w:rsidR="006B6209" w:rsidRPr="00BA3B20" w:rsidRDefault="00703104">
      <w:pPr>
        <w:jc w:val="both"/>
        <w:rPr>
          <w:rFonts w:ascii="Arial" w:hAnsi="Arial" w:cs="Arial"/>
          <w:noProof/>
          <w:color w:val="404040" w:themeColor="text1" w:themeTint="BF"/>
          <w:sz w:val="18"/>
          <w:szCs w:val="18"/>
          <w:lang w:val="es-ES"/>
          <w:rPrChange w:id="600" w:author="edith loreto" w:date="2017-10-08T01:35:00Z">
            <w:rPr>
              <w:noProof/>
              <w:color w:val="000000" w:themeColor="text1"/>
              <w:lang w:val="es-ES"/>
            </w:rPr>
          </w:rPrChange>
        </w:rPr>
      </w:pPr>
      <w:del w:id="601" w:author="edith loreto" w:date="2015-10-24T19:29:00Z">
        <w:r w:rsidRPr="00BA3B20" w:rsidDel="00035E77">
          <w:rPr>
            <w:rFonts w:ascii="Arial" w:hAnsi="Arial" w:cs="Arial"/>
            <w:color w:val="404040" w:themeColor="text1" w:themeTint="BF"/>
            <w:sz w:val="18"/>
            <w:szCs w:val="18"/>
            <w:shd w:val="clear" w:color="auto" w:fill="FFFFFF"/>
            <w:rPrChange w:id="602" w:author="edith loreto" w:date="2017-10-08T01:35:00Z">
              <w:rPr>
                <w:color w:val="000000" w:themeColor="text1"/>
                <w:shd w:val="clear" w:color="auto" w:fill="FFFFFF"/>
              </w:rPr>
            </w:rPrChange>
          </w:rPr>
          <w:delText xml:space="preserve">Tomando en cuenta las fichas de </w:delText>
        </w:r>
        <w:r w:rsidR="00C16F56" w:rsidRPr="00BA3B20" w:rsidDel="00035E77">
          <w:rPr>
            <w:rFonts w:ascii="Arial" w:hAnsi="Arial" w:cs="Arial"/>
            <w:color w:val="404040" w:themeColor="text1" w:themeTint="BF"/>
            <w:sz w:val="18"/>
            <w:szCs w:val="18"/>
            <w:shd w:val="clear" w:color="auto" w:fill="FFFFFF"/>
            <w:rPrChange w:id="603" w:author="edith loreto" w:date="2017-10-08T01:35:00Z">
              <w:rPr>
                <w:color w:val="000000" w:themeColor="text1"/>
                <w:shd w:val="clear" w:color="auto" w:fill="FFFFFF"/>
              </w:rPr>
            </w:rPrChange>
          </w:rPr>
          <w:delText>identificación</w:delText>
        </w:r>
        <w:r w:rsidRPr="00BA3B20" w:rsidDel="00035E77">
          <w:rPr>
            <w:rFonts w:ascii="Arial" w:hAnsi="Arial" w:cs="Arial"/>
            <w:color w:val="404040" w:themeColor="text1" w:themeTint="BF"/>
            <w:sz w:val="18"/>
            <w:szCs w:val="18"/>
            <w:shd w:val="clear" w:color="auto" w:fill="FFFFFF"/>
            <w:rPrChange w:id="604" w:author="edith loreto" w:date="2017-10-08T01:35:00Z">
              <w:rPr>
                <w:color w:val="000000" w:themeColor="text1"/>
                <w:shd w:val="clear" w:color="auto" w:fill="FFFFFF"/>
              </w:rPr>
            </w:rPrChange>
          </w:rPr>
          <w:delText xml:space="preserve"> </w:delText>
        </w:r>
      </w:del>
      <w:del w:id="605" w:author="edith loreto" w:date="2015-10-14T13:09:00Z">
        <w:r w:rsidRPr="00BA3B20" w:rsidDel="009E4C48">
          <w:rPr>
            <w:rFonts w:ascii="Arial" w:hAnsi="Arial" w:cs="Arial"/>
            <w:color w:val="404040" w:themeColor="text1" w:themeTint="BF"/>
            <w:sz w:val="18"/>
            <w:szCs w:val="18"/>
            <w:shd w:val="clear" w:color="auto" w:fill="FFFFFF"/>
            <w:rPrChange w:id="606" w:author="edith loreto" w:date="2017-10-08T01:35:00Z">
              <w:rPr>
                <w:color w:val="000000" w:themeColor="text1"/>
                <w:shd w:val="clear" w:color="auto" w:fill="FFFFFF"/>
              </w:rPr>
            </w:rPrChange>
          </w:rPr>
          <w:delText>que</w:delText>
        </w:r>
        <w:r w:rsidR="00C16F56" w:rsidRPr="00BA3B20" w:rsidDel="009E4C48">
          <w:rPr>
            <w:rFonts w:ascii="Arial" w:hAnsi="Arial" w:cs="Arial"/>
            <w:color w:val="404040" w:themeColor="text1" w:themeTint="BF"/>
            <w:sz w:val="18"/>
            <w:szCs w:val="18"/>
            <w:shd w:val="clear" w:color="auto" w:fill="FFFFFF"/>
            <w:rPrChange w:id="607" w:author="edith loreto" w:date="2017-10-08T01:35:00Z">
              <w:rPr>
                <w:color w:val="000000" w:themeColor="text1"/>
                <w:shd w:val="clear" w:color="auto" w:fill="FFFFFF"/>
              </w:rPr>
            </w:rPrChange>
          </w:rPr>
          <w:delText xml:space="preserve"> se llenaron</w:delText>
        </w:r>
      </w:del>
      <w:del w:id="608" w:author="edith loreto" w:date="2015-10-14T13:19:00Z">
        <w:r w:rsidR="00C16F56" w:rsidRPr="00BA3B20" w:rsidDel="005C1AA5">
          <w:rPr>
            <w:rFonts w:ascii="Arial" w:hAnsi="Arial" w:cs="Arial"/>
            <w:color w:val="404040" w:themeColor="text1" w:themeTint="BF"/>
            <w:sz w:val="18"/>
            <w:szCs w:val="18"/>
            <w:shd w:val="clear" w:color="auto" w:fill="FFFFFF"/>
            <w:rPrChange w:id="609" w:author="edith loreto" w:date="2017-10-08T01:35:00Z">
              <w:rPr>
                <w:color w:val="000000" w:themeColor="text1"/>
                <w:shd w:val="clear" w:color="auto" w:fill="FFFFFF"/>
              </w:rPr>
            </w:rPrChange>
          </w:rPr>
          <w:delText xml:space="preserve">  </w:delText>
        </w:r>
      </w:del>
      <w:del w:id="610" w:author="edith loreto" w:date="2015-10-24T19:29:00Z">
        <w:r w:rsidR="00C16F56" w:rsidRPr="00BA3B20" w:rsidDel="00035E77">
          <w:rPr>
            <w:rFonts w:ascii="Arial" w:hAnsi="Arial" w:cs="Arial"/>
            <w:color w:val="404040" w:themeColor="text1" w:themeTint="BF"/>
            <w:sz w:val="18"/>
            <w:szCs w:val="18"/>
            <w:shd w:val="clear" w:color="auto" w:fill="FFFFFF"/>
            <w:rPrChange w:id="611" w:author="edith loreto" w:date="2017-10-08T01:35:00Z">
              <w:rPr>
                <w:color w:val="000000" w:themeColor="text1"/>
                <w:shd w:val="clear" w:color="auto" w:fill="FFFFFF"/>
              </w:rPr>
            </w:rPrChange>
          </w:rPr>
          <w:delText xml:space="preserve">se detecta que la </w:delText>
        </w:r>
      </w:del>
      <w:del w:id="612" w:author="edith loreto" w:date="2015-10-14T13:08:00Z">
        <w:r w:rsidR="00C16F56" w:rsidRPr="00BA3B20" w:rsidDel="009E4C48">
          <w:rPr>
            <w:rFonts w:ascii="Arial" w:hAnsi="Arial" w:cs="Arial"/>
            <w:color w:val="404040" w:themeColor="text1" w:themeTint="BF"/>
            <w:sz w:val="18"/>
            <w:szCs w:val="18"/>
            <w:shd w:val="clear" w:color="auto" w:fill="FFFFFF"/>
            <w:rPrChange w:id="613" w:author="edith loreto" w:date="2017-10-08T01:35:00Z">
              <w:rPr>
                <w:color w:val="000000" w:themeColor="text1"/>
                <w:shd w:val="clear" w:color="auto" w:fill="FFFFFF"/>
              </w:rPr>
            </w:rPrChange>
          </w:rPr>
          <w:delText>mayoria</w:delText>
        </w:r>
      </w:del>
      <w:del w:id="614" w:author="edith loreto" w:date="2015-10-24T19:29:00Z">
        <w:r w:rsidR="00C16F56" w:rsidRPr="00BA3B20" w:rsidDel="00035E77">
          <w:rPr>
            <w:rFonts w:ascii="Arial" w:hAnsi="Arial" w:cs="Arial"/>
            <w:color w:val="404040" w:themeColor="text1" w:themeTint="BF"/>
            <w:sz w:val="18"/>
            <w:szCs w:val="18"/>
            <w:shd w:val="clear" w:color="auto" w:fill="FFFFFF"/>
            <w:rPrChange w:id="615" w:author="edith loreto" w:date="2017-10-08T01:35:00Z">
              <w:rPr>
                <w:color w:val="000000" w:themeColor="text1"/>
                <w:shd w:val="clear" w:color="auto" w:fill="FFFFFF"/>
              </w:rPr>
            </w:rPrChange>
          </w:rPr>
          <w:delText xml:space="preserve"> de los</w:delText>
        </w:r>
        <w:r w:rsidRPr="00BA3B20" w:rsidDel="00035E77">
          <w:rPr>
            <w:rFonts w:ascii="Arial" w:hAnsi="Arial" w:cs="Arial"/>
            <w:color w:val="404040" w:themeColor="text1" w:themeTint="BF"/>
            <w:sz w:val="18"/>
            <w:szCs w:val="18"/>
            <w:shd w:val="clear" w:color="auto" w:fill="FFFFFF"/>
            <w:rPrChange w:id="616" w:author="edith loreto" w:date="2017-10-08T01:35:00Z">
              <w:rPr>
                <w:color w:val="000000" w:themeColor="text1"/>
                <w:shd w:val="clear" w:color="auto" w:fill="FFFFFF"/>
              </w:rPr>
            </w:rPrChange>
          </w:rPr>
          <w:delText xml:space="preserve"> padres </w:delText>
        </w:r>
        <w:r w:rsidR="00C16F56" w:rsidRPr="00BA3B20" w:rsidDel="00035E77">
          <w:rPr>
            <w:rFonts w:ascii="Arial" w:hAnsi="Arial" w:cs="Arial"/>
            <w:color w:val="404040" w:themeColor="text1" w:themeTint="BF"/>
            <w:sz w:val="18"/>
            <w:szCs w:val="18"/>
            <w:shd w:val="clear" w:color="auto" w:fill="FFFFFF"/>
            <w:rPrChange w:id="617" w:author="edith loreto" w:date="2017-10-08T01:35:00Z">
              <w:rPr>
                <w:color w:val="000000" w:themeColor="text1"/>
                <w:shd w:val="clear" w:color="auto" w:fill="FFFFFF"/>
              </w:rPr>
            </w:rPrChange>
          </w:rPr>
          <w:delText xml:space="preserve">de </w:delText>
        </w:r>
      </w:del>
      <w:del w:id="618" w:author="edith loreto" w:date="2015-10-14T13:08:00Z">
        <w:r w:rsidR="00C16F56" w:rsidRPr="00BA3B20" w:rsidDel="009E4C48">
          <w:rPr>
            <w:rFonts w:ascii="Arial" w:hAnsi="Arial" w:cs="Arial"/>
            <w:color w:val="404040" w:themeColor="text1" w:themeTint="BF"/>
            <w:sz w:val="18"/>
            <w:szCs w:val="18"/>
            <w:shd w:val="clear" w:color="auto" w:fill="FFFFFF"/>
            <w:rPrChange w:id="619" w:author="edith loreto" w:date="2017-10-08T01:35:00Z">
              <w:rPr>
                <w:color w:val="000000" w:themeColor="text1"/>
                <w:shd w:val="clear" w:color="auto" w:fill="FFFFFF"/>
              </w:rPr>
            </w:rPrChange>
          </w:rPr>
          <w:delText>famila</w:delText>
        </w:r>
      </w:del>
      <w:del w:id="620" w:author="edith loreto" w:date="2015-10-24T19:29:00Z">
        <w:r w:rsidR="00C16F56" w:rsidRPr="00BA3B20" w:rsidDel="00035E77">
          <w:rPr>
            <w:rFonts w:ascii="Arial" w:hAnsi="Arial" w:cs="Arial"/>
            <w:color w:val="404040" w:themeColor="text1" w:themeTint="BF"/>
            <w:sz w:val="18"/>
            <w:szCs w:val="18"/>
            <w:shd w:val="clear" w:color="auto" w:fill="FFFFFF"/>
            <w:rPrChange w:id="621" w:author="edith loreto" w:date="2017-10-08T01:35:00Z">
              <w:rPr>
                <w:color w:val="000000" w:themeColor="text1"/>
                <w:shd w:val="clear" w:color="auto" w:fill="FFFFFF"/>
              </w:rPr>
            </w:rPrChange>
          </w:rPr>
          <w:delText xml:space="preserve"> trabajan de albañiles, algunos en bandas musicales, actividad tradicional de la comunidad, </w:delText>
        </w:r>
      </w:del>
      <w:del w:id="622" w:author="edith loreto" w:date="2015-10-14T13:13:00Z">
        <w:r w:rsidR="00C16F56" w:rsidRPr="00BA3B20" w:rsidDel="009E4C48">
          <w:rPr>
            <w:rFonts w:ascii="Arial" w:hAnsi="Arial" w:cs="Arial"/>
            <w:color w:val="404040" w:themeColor="text1" w:themeTint="BF"/>
            <w:sz w:val="18"/>
            <w:szCs w:val="18"/>
            <w:shd w:val="clear" w:color="auto" w:fill="FFFFFF"/>
            <w:rPrChange w:id="623" w:author="edith loreto" w:date="2017-10-08T01:35:00Z">
              <w:rPr>
                <w:color w:val="000000" w:themeColor="text1"/>
                <w:shd w:val="clear" w:color="auto" w:fill="FFFFFF"/>
              </w:rPr>
            </w:rPrChange>
          </w:rPr>
          <w:delText xml:space="preserve">unos </w:delText>
        </w:r>
      </w:del>
      <w:del w:id="624" w:author="edith loreto" w:date="2015-10-14T13:19:00Z">
        <w:r w:rsidR="00C16F56" w:rsidRPr="00BA3B20" w:rsidDel="005C1AA5">
          <w:rPr>
            <w:rFonts w:ascii="Arial" w:hAnsi="Arial" w:cs="Arial"/>
            <w:color w:val="404040" w:themeColor="text1" w:themeTint="BF"/>
            <w:sz w:val="18"/>
            <w:szCs w:val="18"/>
            <w:shd w:val="clear" w:color="auto" w:fill="FFFFFF"/>
            <w:rPrChange w:id="625" w:author="edith loreto" w:date="2017-10-08T01:35:00Z">
              <w:rPr>
                <w:color w:val="000000" w:themeColor="text1"/>
                <w:shd w:val="clear" w:color="auto" w:fill="FFFFFF"/>
              </w:rPr>
            </w:rPrChange>
          </w:rPr>
          <w:delText>pocos</w:delText>
        </w:r>
      </w:del>
      <w:del w:id="626" w:author="edith loreto" w:date="2015-10-24T19:29:00Z">
        <w:r w:rsidR="00C16F56" w:rsidRPr="00BA3B20" w:rsidDel="00035E77">
          <w:rPr>
            <w:rFonts w:ascii="Arial" w:hAnsi="Arial" w:cs="Arial"/>
            <w:color w:val="404040" w:themeColor="text1" w:themeTint="BF"/>
            <w:sz w:val="18"/>
            <w:szCs w:val="18"/>
            <w:shd w:val="clear" w:color="auto" w:fill="FFFFFF"/>
            <w:rPrChange w:id="627" w:author="edith loreto" w:date="2017-10-08T01:35:00Z">
              <w:rPr>
                <w:color w:val="000000" w:themeColor="text1"/>
                <w:shd w:val="clear" w:color="auto" w:fill="FFFFFF"/>
              </w:rPr>
            </w:rPrChange>
          </w:rPr>
          <w:delText xml:space="preserve"> en el Parque </w:delText>
        </w:r>
      </w:del>
      <w:del w:id="628" w:author="edith loreto" w:date="2015-10-14T13:08:00Z">
        <w:r w:rsidR="00C16F56" w:rsidRPr="00BA3B20" w:rsidDel="009E4C48">
          <w:rPr>
            <w:rFonts w:ascii="Arial" w:hAnsi="Arial" w:cs="Arial"/>
            <w:color w:val="404040" w:themeColor="text1" w:themeTint="BF"/>
            <w:sz w:val="18"/>
            <w:szCs w:val="18"/>
            <w:shd w:val="clear" w:color="auto" w:fill="FFFFFF"/>
            <w:rPrChange w:id="629" w:author="edith loreto" w:date="2017-10-08T01:35:00Z">
              <w:rPr>
                <w:color w:val="000000" w:themeColor="text1"/>
                <w:shd w:val="clear" w:color="auto" w:fill="FFFFFF"/>
              </w:rPr>
            </w:rPrChange>
          </w:rPr>
          <w:delText>Éolico</w:delText>
        </w:r>
      </w:del>
      <w:del w:id="630" w:author="edith loreto" w:date="2015-10-24T19:29:00Z">
        <w:r w:rsidR="00C16F56" w:rsidRPr="00BA3B20" w:rsidDel="00035E77">
          <w:rPr>
            <w:rFonts w:ascii="Arial" w:hAnsi="Arial" w:cs="Arial"/>
            <w:color w:val="404040" w:themeColor="text1" w:themeTint="BF"/>
            <w:sz w:val="18"/>
            <w:szCs w:val="18"/>
            <w:shd w:val="clear" w:color="auto" w:fill="FFFFFF"/>
            <w:rPrChange w:id="631" w:author="edith loreto" w:date="2017-10-08T01:35:00Z">
              <w:rPr>
                <w:color w:val="000000" w:themeColor="text1"/>
                <w:shd w:val="clear" w:color="auto" w:fill="FFFFFF"/>
              </w:rPr>
            </w:rPrChange>
          </w:rPr>
          <w:delText xml:space="preserve"> y </w:delText>
        </w:r>
      </w:del>
      <w:del w:id="632" w:author="edith loreto" w:date="2015-10-14T13:19:00Z">
        <w:r w:rsidR="00C16F56" w:rsidRPr="00BA3B20" w:rsidDel="005C1AA5">
          <w:rPr>
            <w:rFonts w:ascii="Arial" w:hAnsi="Arial" w:cs="Arial"/>
            <w:color w:val="404040" w:themeColor="text1" w:themeTint="BF"/>
            <w:sz w:val="18"/>
            <w:szCs w:val="18"/>
            <w:shd w:val="clear" w:color="auto" w:fill="FFFFFF"/>
            <w:rPrChange w:id="633" w:author="edith loreto" w:date="2017-10-08T01:35:00Z">
              <w:rPr>
                <w:color w:val="000000" w:themeColor="text1"/>
                <w:shd w:val="clear" w:color="auto" w:fill="FFFFFF"/>
              </w:rPr>
            </w:rPrChange>
          </w:rPr>
          <w:delText xml:space="preserve">unos </w:delText>
        </w:r>
      </w:del>
      <w:del w:id="634" w:author="edith loreto" w:date="2015-10-24T19:29:00Z">
        <w:r w:rsidR="00C16F56" w:rsidRPr="00BA3B20" w:rsidDel="00035E77">
          <w:rPr>
            <w:rFonts w:ascii="Arial" w:hAnsi="Arial" w:cs="Arial"/>
            <w:color w:val="404040" w:themeColor="text1" w:themeTint="BF"/>
            <w:sz w:val="18"/>
            <w:szCs w:val="18"/>
            <w:shd w:val="clear" w:color="auto" w:fill="FFFFFF"/>
            <w:rPrChange w:id="635" w:author="edith loreto" w:date="2017-10-08T01:35:00Z">
              <w:rPr>
                <w:color w:val="000000" w:themeColor="text1"/>
                <w:shd w:val="clear" w:color="auto" w:fill="FFFFFF"/>
              </w:rPr>
            </w:rPrChange>
          </w:rPr>
          <w:delText xml:space="preserve">cuantos cuentan con </w:delText>
        </w:r>
      </w:del>
      <w:del w:id="636" w:author="edith loreto" w:date="2015-10-14T13:20:00Z">
        <w:r w:rsidR="00C16F56" w:rsidRPr="00BA3B20" w:rsidDel="005C1AA5">
          <w:rPr>
            <w:rFonts w:ascii="Arial" w:hAnsi="Arial" w:cs="Arial"/>
            <w:color w:val="404040" w:themeColor="text1" w:themeTint="BF"/>
            <w:sz w:val="18"/>
            <w:szCs w:val="18"/>
            <w:shd w:val="clear" w:color="auto" w:fill="FFFFFF"/>
            <w:rPrChange w:id="637" w:author="edith loreto" w:date="2017-10-08T01:35:00Z">
              <w:rPr>
                <w:color w:val="000000" w:themeColor="text1"/>
                <w:shd w:val="clear" w:color="auto" w:fill="FFFFFF"/>
              </w:rPr>
            </w:rPrChange>
          </w:rPr>
          <w:delText>un</w:delText>
        </w:r>
      </w:del>
      <w:del w:id="638" w:author="edith loreto" w:date="2015-10-24T19:29:00Z">
        <w:r w:rsidR="00C16F56" w:rsidRPr="00BA3B20" w:rsidDel="00035E77">
          <w:rPr>
            <w:rFonts w:ascii="Arial" w:hAnsi="Arial" w:cs="Arial"/>
            <w:color w:val="404040" w:themeColor="text1" w:themeTint="BF"/>
            <w:sz w:val="18"/>
            <w:szCs w:val="18"/>
            <w:shd w:val="clear" w:color="auto" w:fill="FFFFFF"/>
            <w:rPrChange w:id="639" w:author="edith loreto" w:date="2017-10-08T01:35:00Z">
              <w:rPr>
                <w:color w:val="000000" w:themeColor="text1"/>
                <w:shd w:val="clear" w:color="auto" w:fill="FFFFFF"/>
              </w:rPr>
            </w:rPrChange>
          </w:rPr>
          <w:delText xml:space="preserve"> negocio propio</w:delText>
        </w:r>
      </w:del>
    </w:p>
    <w:sectPr w:rsidR="006B6209" w:rsidRPr="00BA3B20" w:rsidSect="006B6209">
      <w:pgSz w:w="12240" w:h="15840"/>
      <w:pgMar w:top="1440" w:right="1440" w:bottom="1440" w:left="1440" w:header="720" w:footer="720" w:gutter="0"/>
      <w:cols w:space="720"/>
      <w:docGrid w:linePitch="231"/>
      <w:sectPrChange w:id="640" w:author="edith loreto" w:date="2015-10-14T13:43:00Z">
        <w:sectPr w:rsidR="006B6209" w:rsidRPr="00BA3B20" w:rsidSect="006B6209">
          <w:pgMar w:top="1440" w:right="1440" w:bottom="1440" w:left="1440" w:header="720" w:footer="720" w:gutter="0"/>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0C0D"/>
    <w:multiLevelType w:val="hybridMultilevel"/>
    <w:tmpl w:val="82E06E4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 w15:restartNumberingAfterBreak="0">
    <w:nsid w:val="28853065"/>
    <w:multiLevelType w:val="hybridMultilevel"/>
    <w:tmpl w:val="8426280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9D84951"/>
    <w:multiLevelType w:val="hybridMultilevel"/>
    <w:tmpl w:val="F5D208D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4F577071"/>
    <w:multiLevelType w:val="hybridMultilevel"/>
    <w:tmpl w:val="FFBA2E5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6AD4F24"/>
    <w:multiLevelType w:val="hybridMultilevel"/>
    <w:tmpl w:val="4D9CE2D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 w15:restartNumberingAfterBreak="0">
    <w:nsid w:val="77740223"/>
    <w:multiLevelType w:val="hybridMultilevel"/>
    <w:tmpl w:val="A148DEF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h loreto">
    <w15:presenceInfo w15:providerId="Windows Live" w15:userId="a14f4911fda59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E1"/>
    <w:rsid w:val="00035E77"/>
    <w:rsid w:val="000A3F1B"/>
    <w:rsid w:val="00131AE1"/>
    <w:rsid w:val="00146359"/>
    <w:rsid w:val="001651C3"/>
    <w:rsid w:val="003B0AC5"/>
    <w:rsid w:val="00407044"/>
    <w:rsid w:val="005B48E8"/>
    <w:rsid w:val="005C1AA5"/>
    <w:rsid w:val="006B1ECD"/>
    <w:rsid w:val="006B6209"/>
    <w:rsid w:val="00703104"/>
    <w:rsid w:val="007F3E33"/>
    <w:rsid w:val="00827275"/>
    <w:rsid w:val="009E4C48"/>
    <w:rsid w:val="00A3149A"/>
    <w:rsid w:val="00B45E05"/>
    <w:rsid w:val="00BA3B20"/>
    <w:rsid w:val="00C054BB"/>
    <w:rsid w:val="00C16F56"/>
    <w:rsid w:val="00CD18E0"/>
    <w:rsid w:val="00DB3E8C"/>
    <w:rsid w:val="00E61F0E"/>
    <w:rsid w:val="00F42F63"/>
    <w:rsid w:val="00FF1B63"/>
    <w:rsid w:val="00FF5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FEE"/>
  <w15:chartTrackingRefBased/>
  <w15:docId w15:val="{742D6FAB-ED13-45AC-A275-80CBBE6B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ITH\AppData\Roaming\Microsoft\Plantilla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Template>
  <TotalTime>265</TotalTime>
  <Pages>3</Pages>
  <Words>1183</Words>
  <Characters>6507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edith loreto</dc:creator>
  <cp:keywords/>
  <cp:lastModifiedBy>edith loreto</cp:lastModifiedBy>
  <cp:revision>8</cp:revision>
  <dcterms:created xsi:type="dcterms:W3CDTF">2015-10-24T21:39:00Z</dcterms:created>
  <dcterms:modified xsi:type="dcterms:W3CDTF">2017-10-08T06:40:00Z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