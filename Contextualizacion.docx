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75" w:rsidRPr="00131AE1" w:rsidRDefault="00131AE1">
      <w:pPr>
        <w:pStyle w:val="Ttulo"/>
        <w:rPr>
          <w:noProof/>
          <w:color w:val="EA6312" w:themeColor="accent2"/>
          <w:lang w:val="es-ES"/>
        </w:rPr>
      </w:pPr>
      <w:r>
        <w:rPr>
          <w:rFonts w:ascii="Century Gothic" w:hAnsi="Century Gothic"/>
          <w:noProof/>
          <w:color w:val="EA6312" w:themeColor="accent2"/>
          <w:lang w:val="es-ES"/>
        </w:rPr>
        <w:t>Contextualizacion</w:t>
      </w:r>
    </w:p>
    <w:p w:rsidR="006B6209" w:rsidRDefault="006B6209">
      <w:pPr>
        <w:jc w:val="both"/>
        <w:rPr>
          <w:ins w:id="0" w:author="edith loreto" w:date="2015-10-14T13:44:00Z"/>
          <w:noProof/>
          <w:color w:val="000000" w:themeColor="text1"/>
          <w:sz w:val="20"/>
          <w:szCs w:val="20"/>
          <w:lang w:val="es-ES"/>
        </w:rPr>
      </w:pPr>
    </w:p>
    <w:p w:rsidR="00FF5C7C" w:rsidRPr="006B6209" w:rsidRDefault="005C1AA5">
      <w:pPr>
        <w:jc w:val="both"/>
        <w:rPr>
          <w:color w:val="000000" w:themeColor="text1"/>
          <w:sz w:val="20"/>
          <w:szCs w:val="20"/>
          <w:shd w:val="clear" w:color="auto" w:fill="FFFFFF"/>
          <w:rPrChange w:id="1" w:author="edith loreto" w:date="2015-10-14T13:44:00Z">
            <w:rPr>
              <w:color w:val="000000" w:themeColor="text1"/>
              <w:shd w:val="clear" w:color="auto" w:fill="FFFFFF"/>
            </w:rPr>
          </w:rPrChange>
        </w:rPr>
      </w:pPr>
      <w:ins w:id="2" w:author="edith loreto" w:date="2015-10-14T13:24:00Z">
        <w:r w:rsidRPr="006B6209">
          <w:rPr>
            <w:noProof/>
            <w:color w:val="000000" w:themeColor="text1"/>
            <w:sz w:val="20"/>
            <w:szCs w:val="20"/>
            <w:lang w:val="es-ES"/>
            <w:rPrChange w:id="3" w:author="edith loreto" w:date="2015-10-14T13:44:00Z">
              <w:rPr>
                <w:noProof/>
                <w:color w:val="000000" w:themeColor="text1"/>
                <w:lang w:val="es-ES"/>
              </w:rPr>
            </w:rPrChange>
          </w:rPr>
          <w:t>L</w:t>
        </w:r>
      </w:ins>
      <w:del w:id="4" w:author="edith loreto" w:date="2015-10-14T13:24:00Z">
        <w:r w:rsidR="00DB3E8C" w:rsidRPr="006B6209" w:rsidDel="005C1AA5">
          <w:rPr>
            <w:noProof/>
            <w:color w:val="000000" w:themeColor="text1"/>
            <w:sz w:val="20"/>
            <w:szCs w:val="20"/>
            <w:lang w:val="es-ES"/>
            <w:rPrChange w:id="5" w:author="edith loreto" w:date="2015-10-14T13:44:00Z">
              <w:rPr>
                <w:noProof/>
                <w:color w:val="000000" w:themeColor="text1"/>
                <w:lang w:val="es-ES"/>
              </w:rPr>
            </w:rPrChange>
          </w:rPr>
          <w:delText xml:space="preserve">La </w:delText>
        </w:r>
      </w:del>
      <w:del w:id="6" w:author="edith loreto" w:date="2015-10-14T13:17:00Z">
        <w:r w:rsidR="00DB3E8C" w:rsidRPr="006B6209" w:rsidDel="009E4C48">
          <w:rPr>
            <w:noProof/>
            <w:color w:val="000000" w:themeColor="text1"/>
            <w:sz w:val="20"/>
            <w:szCs w:val="20"/>
            <w:lang w:val="es-ES"/>
            <w:rPrChange w:id="7" w:author="edith loreto" w:date="2015-10-14T13:44:00Z">
              <w:rPr>
                <w:noProof/>
                <w:color w:val="000000" w:themeColor="text1"/>
                <w:lang w:val="es-ES"/>
              </w:rPr>
            </w:rPrChange>
          </w:rPr>
          <w:delText xml:space="preserve">escuela  </w:delText>
        </w:r>
      </w:del>
      <w:del w:id="8" w:author="edith loreto" w:date="2015-10-14T13:24:00Z">
        <w:r w:rsidR="00DB3E8C" w:rsidRPr="006B6209" w:rsidDel="005C1AA5">
          <w:rPr>
            <w:noProof/>
            <w:color w:val="000000" w:themeColor="text1"/>
            <w:sz w:val="20"/>
            <w:szCs w:val="20"/>
            <w:lang w:val="es-ES"/>
            <w:rPrChange w:id="9" w:author="edith loreto" w:date="2015-10-14T13:44:00Z">
              <w:rPr>
                <w:noProof/>
                <w:color w:val="000000" w:themeColor="text1"/>
                <w:lang w:val="es-ES"/>
              </w:rPr>
            </w:rPrChange>
          </w:rPr>
          <w:delText>Telesecundaria esta ubicada en una area rural</w:delText>
        </w:r>
      </w:del>
      <w:ins w:id="10" w:author="edith loreto" w:date="2015-10-14T13:24:00Z">
        <w:r w:rsidRPr="006B6209">
          <w:rPr>
            <w:noProof/>
            <w:color w:val="000000" w:themeColor="text1"/>
            <w:sz w:val="20"/>
            <w:szCs w:val="20"/>
            <w:lang w:val="es-ES"/>
            <w:rPrChange w:id="11" w:author="edith loreto" w:date="2015-10-14T13:44:00Z">
              <w:rPr>
                <w:noProof/>
                <w:color w:val="000000" w:themeColor="text1"/>
                <w:lang w:val="es-ES"/>
              </w:rPr>
            </w:rPrChange>
          </w:rPr>
          <w:t xml:space="preserve">a Comunidad de Vaquerias </w:t>
        </w:r>
      </w:ins>
      <w:ins w:id="12" w:author="edith loreto" w:date="2015-10-14T13:25:00Z">
        <w:r w:rsidRPr="006B6209">
          <w:rPr>
            <w:noProof/>
            <w:color w:val="000000" w:themeColor="text1"/>
            <w:sz w:val="20"/>
            <w:szCs w:val="20"/>
            <w:lang w:val="es-ES"/>
            <w:rPrChange w:id="13" w:author="edith loreto" w:date="2015-10-14T13:44:00Z">
              <w:rPr>
                <w:noProof/>
                <w:color w:val="000000" w:themeColor="text1"/>
                <w:lang w:val="es-ES"/>
              </w:rPr>
            </w:rPrChange>
          </w:rPr>
          <w:t>esta</w:t>
        </w:r>
      </w:ins>
      <w:r w:rsidR="00DB3E8C" w:rsidRPr="006B6209">
        <w:rPr>
          <w:noProof/>
          <w:color w:val="000000" w:themeColor="text1"/>
          <w:sz w:val="20"/>
          <w:szCs w:val="20"/>
          <w:lang w:val="es-ES"/>
          <w:rPrChange w:id="14" w:author="edith loreto" w:date="2015-10-14T13:44:00Z">
            <w:rPr>
              <w:noProof/>
              <w:color w:val="000000" w:themeColor="text1"/>
              <w:lang w:val="es-ES"/>
            </w:rPr>
          </w:rPrChange>
        </w:rPr>
        <w:t xml:space="preserve"> a 15 minutos  de </w:t>
      </w:r>
      <w:r w:rsidR="00DB3E8C" w:rsidRPr="006B6209">
        <w:rPr>
          <w:color w:val="000000" w:themeColor="text1"/>
          <w:sz w:val="20"/>
          <w:szCs w:val="20"/>
          <w:shd w:val="clear" w:color="auto" w:fill="FFFFFF"/>
          <w:rPrChange w:id="15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>Ojuelos de Jalisco</w:t>
      </w:r>
      <w:ins w:id="16" w:author="edith loreto" w:date="2015-10-14T13:17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1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, </w:t>
        </w:r>
      </w:ins>
      <w:del w:id="18" w:author="edith loreto" w:date="2015-10-14T13:25:00Z">
        <w:r w:rsidR="00DB3E8C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1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 </w:delText>
        </w:r>
      </w:del>
      <w:r w:rsidR="00DB3E8C" w:rsidRPr="006B6209">
        <w:rPr>
          <w:color w:val="000000" w:themeColor="text1"/>
          <w:sz w:val="20"/>
          <w:szCs w:val="20"/>
          <w:shd w:val="clear" w:color="auto" w:fill="FFFFFF"/>
          <w:rPrChange w:id="20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su Cabecera </w:t>
      </w:r>
      <w:del w:id="21" w:author="edith loreto" w:date="2015-10-14T13:23:00Z">
        <w:r w:rsidR="00DB3E8C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2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y Municipio de la Región Altos Norte del Estado</w:delText>
        </w:r>
      </w:del>
      <w:ins w:id="23" w:author="edith loreto" w:date="2015-10-14T13:23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Municipal</w:t>
        </w:r>
      </w:ins>
      <w:del w:id="25" w:author="edith loreto" w:date="2015-10-14T13:23:00Z">
        <w:r w:rsidR="00DB3E8C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2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 de Jalisco</w:delText>
        </w:r>
      </w:del>
      <w:r w:rsidR="00DB3E8C" w:rsidRPr="006B6209">
        <w:rPr>
          <w:color w:val="000000" w:themeColor="text1"/>
          <w:sz w:val="20"/>
          <w:szCs w:val="20"/>
          <w:shd w:val="clear" w:color="auto" w:fill="FFFFFF"/>
          <w:rPrChange w:id="27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. </w:t>
      </w:r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28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</w:t>
      </w:r>
      <w:ins w:id="29" w:author="edith loreto" w:date="2015-10-14T13:24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3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La escuela </w:t>
        </w:r>
      </w:ins>
      <w:ins w:id="31" w:author="edith loreto" w:date="2015-10-14T13:27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3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está</w:t>
        </w:r>
      </w:ins>
      <w:ins w:id="33" w:author="edith loreto" w:date="2015-10-14T13:24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3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del w:id="35" w:author="edith loreto" w:date="2015-10-14T13:23:00Z">
        <w:r w:rsidR="00703104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3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La escuela </w:delText>
        </w:r>
      </w:del>
      <w:del w:id="37" w:author="edith loreto" w:date="2015-10-14T13:08:00Z">
        <w:r w:rsidR="00703104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3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e</w:delText>
        </w:r>
        <w:r w:rsidR="00DB3E8C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3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sta</w:delText>
        </w:r>
      </w:del>
      <w:del w:id="40" w:author="edith loreto" w:date="2015-10-14T13:23:00Z">
        <w:r w:rsidR="00DB3E8C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4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 </w:delText>
        </w:r>
      </w:del>
      <w:r w:rsidR="00DB3E8C" w:rsidRPr="006B6209">
        <w:rPr>
          <w:color w:val="000000" w:themeColor="text1"/>
          <w:sz w:val="20"/>
          <w:szCs w:val="20"/>
          <w:shd w:val="clear" w:color="auto" w:fill="FFFFFF"/>
          <w:rPrChange w:id="42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>ubicada</w:t>
      </w:r>
      <w:ins w:id="43" w:author="edith loreto" w:date="2015-10-14T13:25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4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en una zona rural 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45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</w:t>
      </w:r>
      <w:del w:id="46" w:author="edith loreto" w:date="2015-10-14T13:18:00Z">
        <w:r w:rsidR="00703104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4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en una</w:delText>
        </w:r>
      </w:del>
      <w:ins w:id="48" w:author="edith loreto" w:date="2015-10-14T13:18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4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a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50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orilla</w:t>
      </w:r>
      <w:ins w:id="51" w:author="edith loreto" w:date="2015-10-14T13:18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5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s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53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de la comunidad para llegar a ella se necesita </w:t>
      </w:r>
      <w:del w:id="54" w:author="edith loreto" w:date="2015-10-14T13:08:00Z">
        <w:r w:rsidR="00703104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5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atravezar</w:delText>
        </w:r>
      </w:del>
      <w:ins w:id="56" w:author="edith loreto" w:date="2015-10-14T13:08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5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atravesar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58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la comunidad hasta el otro extremo</w:t>
      </w:r>
      <w:ins w:id="59" w:author="edith loreto" w:date="2015-10-14T13:26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6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para accesar a ella no es complicado los alumnos caminan para llegar a ella</w:t>
        </w:r>
      </w:ins>
      <w:ins w:id="61" w:author="edith loreto" w:date="2015-10-14T13:18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6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. 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63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</w:t>
      </w:r>
      <w:del w:id="64" w:author="edith loreto" w:date="2015-10-14T13:18:00Z">
        <w:r w:rsidR="00703104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6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de ella  y pasar por las calles principales.  </w:delText>
        </w:r>
      </w:del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66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Existen algunas casa alrededor pero son pocas ya que es una orilla, frente a ella se </w:t>
      </w:r>
      <w:del w:id="67" w:author="edith loreto" w:date="2015-10-14T13:08:00Z">
        <w:r w:rsidR="00703104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6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encnuentra</w:delText>
        </w:r>
      </w:del>
      <w:ins w:id="69" w:author="edith loreto" w:date="2015-10-14T13:08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7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encuentra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71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una vieja Hacienda llamada “Languillo” que actualmente sirve como instalaciones de vivienda para personal que trabaja en el parque </w:t>
      </w:r>
      <w:del w:id="72" w:author="edith loreto" w:date="2015-10-14T13:08:00Z">
        <w:r w:rsidR="00703104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7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Éolico</w:delText>
        </w:r>
      </w:del>
      <w:ins w:id="74" w:author="edith loreto" w:date="2015-10-14T13:08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7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Eólico</w:t>
        </w:r>
      </w:ins>
      <w:r w:rsidR="00703104" w:rsidRPr="006B6209">
        <w:rPr>
          <w:color w:val="000000" w:themeColor="text1"/>
          <w:sz w:val="20"/>
          <w:szCs w:val="20"/>
          <w:shd w:val="clear" w:color="auto" w:fill="FFFFFF"/>
          <w:rPrChange w:id="76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de la </w:t>
      </w:r>
      <w:del w:id="77" w:author="edith loreto" w:date="2015-10-14T13:08:00Z">
        <w:r w:rsidR="00703104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7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region</w:delText>
        </w:r>
      </w:del>
      <w:ins w:id="79" w:author="edith loreto" w:date="2015-10-14T13:08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8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región</w:t>
        </w:r>
      </w:ins>
      <w:ins w:id="81" w:author="edith loreto" w:date="2015-10-14T13:18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8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lo que permite que haya </w:t>
        </w:r>
      </w:ins>
      <w:ins w:id="83" w:author="edith loreto" w:date="2015-10-14T13:38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8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más</w:t>
        </w:r>
      </w:ins>
      <w:ins w:id="85" w:author="edith loreto" w:date="2015-10-14T13:18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8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movimiento de personas alrededor de la zona.</w:t>
        </w:r>
      </w:ins>
      <w:del w:id="87" w:author="edith loreto" w:date="2015-10-14T13:18:00Z">
        <w:r w:rsidR="00703104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8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.</w:delText>
        </w:r>
      </w:del>
    </w:p>
    <w:p w:rsidR="00703104" w:rsidRPr="006B6209" w:rsidRDefault="00703104">
      <w:pPr>
        <w:jc w:val="both"/>
        <w:rPr>
          <w:ins w:id="89" w:author="edith loreto" w:date="2015-10-14T13:27:00Z"/>
          <w:color w:val="000000" w:themeColor="text1"/>
          <w:sz w:val="20"/>
          <w:szCs w:val="20"/>
          <w:shd w:val="clear" w:color="auto" w:fill="FFFFFF"/>
          <w:rPrChange w:id="90" w:author="edith loreto" w:date="2015-10-14T13:44:00Z">
            <w:rPr>
              <w:ins w:id="91" w:author="edith loreto" w:date="2015-10-14T13:27:00Z"/>
              <w:color w:val="000000" w:themeColor="text1"/>
              <w:shd w:val="clear" w:color="auto" w:fill="FFFFFF"/>
            </w:rPr>
          </w:rPrChange>
        </w:rPr>
      </w:pPr>
      <w:r w:rsidRPr="006B6209">
        <w:rPr>
          <w:color w:val="000000" w:themeColor="text1"/>
          <w:sz w:val="20"/>
          <w:szCs w:val="20"/>
          <w:shd w:val="clear" w:color="auto" w:fill="FFFFFF"/>
          <w:rPrChange w:id="92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Tomando en cuenta las fichas de </w:t>
      </w:r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93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>identificación</w:t>
      </w:r>
      <w:r w:rsidRPr="006B6209">
        <w:rPr>
          <w:color w:val="000000" w:themeColor="text1"/>
          <w:sz w:val="20"/>
          <w:szCs w:val="20"/>
          <w:shd w:val="clear" w:color="auto" w:fill="FFFFFF"/>
          <w:rPrChange w:id="94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</w:t>
      </w:r>
      <w:del w:id="95" w:author="edith loreto" w:date="2015-10-14T13:09:00Z">
        <w:r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9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que</w:delText>
        </w:r>
        <w:r w:rsidR="00C16F56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9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 se llenaron</w:delText>
        </w:r>
      </w:del>
      <w:del w:id="98" w:author="edith loreto" w:date="2015-10-14T13:19:00Z">
        <w:r w:rsidR="00C16F56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9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  </w:delText>
        </w:r>
      </w:del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00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se detecta que la </w:t>
      </w:r>
      <w:del w:id="101" w:author="edith loreto" w:date="2015-10-14T13:08:00Z">
        <w:r w:rsidR="00C16F56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10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mayoria</w:delText>
        </w:r>
      </w:del>
      <w:ins w:id="103" w:author="edith loreto" w:date="2015-10-14T13:08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0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mayoría</w:t>
        </w:r>
      </w:ins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05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de los</w:t>
      </w:r>
      <w:r w:rsidRPr="006B6209">
        <w:rPr>
          <w:color w:val="000000" w:themeColor="text1"/>
          <w:sz w:val="20"/>
          <w:szCs w:val="20"/>
          <w:shd w:val="clear" w:color="auto" w:fill="FFFFFF"/>
          <w:rPrChange w:id="106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padres </w:t>
      </w:r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07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de </w:t>
      </w:r>
      <w:del w:id="108" w:author="edith loreto" w:date="2015-10-14T13:08:00Z">
        <w:r w:rsidR="00C16F56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10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famila</w:delText>
        </w:r>
      </w:del>
      <w:ins w:id="110" w:author="edith loreto" w:date="2015-10-14T13:08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1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familia</w:t>
        </w:r>
      </w:ins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12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trabajan de albañiles, algunos en bandas musicales, actividad tradicional de la comunidad, </w:t>
      </w:r>
      <w:del w:id="113" w:author="edith loreto" w:date="2015-10-14T13:13:00Z">
        <w:r w:rsidR="00C16F56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11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unos </w:delText>
        </w:r>
      </w:del>
      <w:del w:id="115" w:author="edith loreto" w:date="2015-10-14T13:19:00Z">
        <w:r w:rsidR="00C16F56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11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pocos</w:delText>
        </w:r>
      </w:del>
      <w:del w:id="117" w:author="edith loreto" w:date="2017-10-08T00:50:00Z">
        <w:r w:rsidR="00C16F56" w:rsidRPr="006B6209" w:rsidDel="00C44651">
          <w:rPr>
            <w:color w:val="000000" w:themeColor="text1"/>
            <w:sz w:val="20"/>
            <w:szCs w:val="20"/>
            <w:shd w:val="clear" w:color="auto" w:fill="FFFFFF"/>
            <w:rPrChange w:id="11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 en el Parque </w:delText>
        </w:r>
      </w:del>
      <w:del w:id="119" w:author="edith loreto" w:date="2015-10-14T13:08:00Z">
        <w:r w:rsidR="00C16F56" w:rsidRPr="006B6209" w:rsidDel="009E4C48">
          <w:rPr>
            <w:color w:val="000000" w:themeColor="text1"/>
            <w:sz w:val="20"/>
            <w:szCs w:val="20"/>
            <w:shd w:val="clear" w:color="auto" w:fill="FFFFFF"/>
            <w:rPrChange w:id="12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Éolico</w:delText>
        </w:r>
      </w:del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21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y </w:t>
      </w:r>
      <w:del w:id="122" w:author="edith loreto" w:date="2015-10-14T13:19:00Z">
        <w:r w:rsidR="00C16F56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12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 xml:space="preserve">unos </w:delText>
        </w:r>
      </w:del>
      <w:ins w:id="124" w:author="edith loreto" w:date="2015-10-14T13:19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2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unos </w:t>
        </w:r>
      </w:ins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26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cuantos cuentan con </w:t>
      </w:r>
      <w:del w:id="127" w:author="edith loreto" w:date="2015-10-14T13:20:00Z">
        <w:r w:rsidR="00C16F56" w:rsidRPr="006B6209" w:rsidDel="005C1AA5">
          <w:rPr>
            <w:color w:val="000000" w:themeColor="text1"/>
            <w:sz w:val="20"/>
            <w:szCs w:val="20"/>
            <w:shd w:val="clear" w:color="auto" w:fill="FFFFFF"/>
            <w:rPrChange w:id="12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delText>un</w:delText>
        </w:r>
      </w:del>
      <w:r w:rsidR="00C16F56" w:rsidRPr="006B6209">
        <w:rPr>
          <w:color w:val="000000" w:themeColor="text1"/>
          <w:sz w:val="20"/>
          <w:szCs w:val="20"/>
          <w:shd w:val="clear" w:color="auto" w:fill="FFFFFF"/>
          <w:rPrChange w:id="129" w:author="edith loreto" w:date="2015-10-14T13:44:00Z">
            <w:rPr>
              <w:color w:val="000000" w:themeColor="text1"/>
              <w:shd w:val="clear" w:color="auto" w:fill="FFFFFF"/>
            </w:rPr>
          </w:rPrChange>
        </w:rPr>
        <w:t xml:space="preserve"> negocio propio</w:t>
      </w:r>
      <w:ins w:id="130" w:author="edith loreto" w:date="2015-10-14T13:10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3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. El nivel de estudio de los padres</w:t>
        </w:r>
      </w:ins>
      <w:ins w:id="132" w:author="edith loreto" w:date="2015-10-14T13:12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3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ins w:id="134" w:author="edith loreto" w:date="2015-10-14T13:20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3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en su </w:t>
        </w:r>
      </w:ins>
      <w:ins w:id="136" w:author="edith loreto" w:date="2015-10-14T13:21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3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mayoría</w:t>
        </w:r>
      </w:ins>
      <w:ins w:id="138" w:author="edith loreto" w:date="2015-10-14T13:10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3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no sobrepasa </w:t>
        </w:r>
      </w:ins>
      <w:ins w:id="140" w:author="edith loreto" w:date="2015-10-14T13:20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4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la</w:t>
        </w:r>
      </w:ins>
      <w:ins w:id="142" w:author="edith loreto" w:date="2015-10-14T13:10:00Z"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4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Primaria</w:t>
        </w:r>
      </w:ins>
      <w:ins w:id="144" w:author="edith loreto" w:date="2015-10-14T13:12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4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.</w:t>
        </w:r>
      </w:ins>
      <w:ins w:id="146" w:author="edith loreto" w:date="2015-10-14T13:22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4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ins w:id="148" w:author="edith loreto" w:date="2015-10-14T13:15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4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Las </w:t>
        </w:r>
        <w:r w:rsidR="009E4C48" w:rsidRPr="006B6209">
          <w:rPr>
            <w:color w:val="000000" w:themeColor="text1"/>
            <w:sz w:val="20"/>
            <w:szCs w:val="20"/>
            <w:shd w:val="clear" w:color="auto" w:fill="FFFFFF"/>
            <w:rPrChange w:id="15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madres de familia se dedican al hogar</w:t>
        </w:r>
      </w:ins>
      <w:ins w:id="151" w:author="edith loreto" w:date="2015-10-14T13:20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5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y solo algunas </w:t>
        </w:r>
      </w:ins>
      <w:ins w:id="153" w:author="edith loreto" w:date="2015-10-14T13:21:00Z">
        <w:r w:rsidR="005C1AA5" w:rsidRPr="006B6209">
          <w:rPr>
            <w:color w:val="000000" w:themeColor="text1"/>
            <w:sz w:val="20"/>
            <w:szCs w:val="20"/>
            <w:shd w:val="clear" w:color="auto" w:fill="FFFFFF"/>
            <w:rPrChange w:id="15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trabajan.</w:t>
        </w:r>
      </w:ins>
    </w:p>
    <w:p w:rsidR="005C1AA5" w:rsidRPr="006B6209" w:rsidRDefault="005C1AA5">
      <w:pPr>
        <w:jc w:val="both"/>
        <w:rPr>
          <w:ins w:id="155" w:author="edith loreto" w:date="2015-10-14T13:33:00Z"/>
          <w:color w:val="000000" w:themeColor="text1"/>
          <w:sz w:val="20"/>
          <w:szCs w:val="20"/>
          <w:shd w:val="clear" w:color="auto" w:fill="FFFFFF"/>
          <w:rPrChange w:id="156" w:author="edith loreto" w:date="2015-10-14T13:44:00Z">
            <w:rPr>
              <w:ins w:id="157" w:author="edith loreto" w:date="2015-10-14T13:33:00Z"/>
              <w:color w:val="000000" w:themeColor="text1"/>
              <w:shd w:val="clear" w:color="auto" w:fill="FFFFFF"/>
            </w:rPr>
          </w:rPrChange>
        </w:rPr>
      </w:pPr>
      <w:ins w:id="158" w:author="edith loreto" w:date="2015-10-14T13:27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15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La Telesecundaria se ha caracterizado siempre por mantenerse limpia</w:t>
        </w:r>
      </w:ins>
      <w:ins w:id="160" w:author="edith loreto" w:date="2015-10-14T13:28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6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, aunque las </w:t>
        </w:r>
      </w:ins>
      <w:ins w:id="162" w:author="edith loreto" w:date="2015-10-14T13:29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6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instalaciones</w:t>
        </w:r>
      </w:ins>
      <w:ins w:id="164" w:author="edith loreto" w:date="2015-10-14T13:28:00Z">
        <w:r w:rsidR="00C44651">
          <w:rPr>
            <w:color w:val="000000" w:themeColor="text1"/>
            <w:sz w:val="20"/>
            <w:szCs w:val="20"/>
            <w:shd w:val="clear" w:color="auto" w:fill="FFFFFF"/>
            <w:rPrChange w:id="165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ya son muy antiguas en su </w:t>
        </w:r>
      </w:ins>
      <w:ins w:id="166" w:author="edith loreto" w:date="2017-10-08T00:51:00Z">
        <w:r w:rsidR="00C44651">
          <w:rPr>
            <w:color w:val="000000" w:themeColor="text1"/>
            <w:sz w:val="20"/>
            <w:szCs w:val="20"/>
            <w:shd w:val="clear" w:color="auto" w:fill="FFFFFF"/>
          </w:rPr>
          <w:t>mayoría</w:t>
        </w:r>
      </w:ins>
      <w:ins w:id="167" w:author="edith loreto" w:date="2015-10-14T13:28:00Z">
        <w:r w:rsidR="00C44651">
          <w:rPr>
            <w:color w:val="000000" w:themeColor="text1"/>
            <w:sz w:val="20"/>
            <w:szCs w:val="20"/>
            <w:shd w:val="clear" w:color="auto" w:fill="FFFFFF"/>
            <w:rPrChange w:id="168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169" w:author="edith loreto" w:date="2017-10-08T00:51:00Z">
        <w:r w:rsidR="00C44651">
          <w:rPr>
            <w:color w:val="000000" w:themeColor="text1"/>
            <w:sz w:val="20"/>
            <w:szCs w:val="20"/>
            <w:shd w:val="clear" w:color="auto" w:fill="FFFFFF"/>
          </w:rPr>
          <w:t>ya se encuentran rehabilitadas</w:t>
        </w:r>
      </w:ins>
      <w:ins w:id="170" w:author="edith loreto" w:date="2017-10-08T00:53:00Z">
        <w:r w:rsidR="00C44651">
          <w:rPr>
            <w:color w:val="000000" w:themeColor="text1"/>
            <w:sz w:val="20"/>
            <w:szCs w:val="20"/>
            <w:shd w:val="clear" w:color="auto" w:fill="FFFFFF"/>
          </w:rPr>
          <w:t xml:space="preserve"> además de la compra de</w:t>
        </w:r>
      </w:ins>
      <w:ins w:id="171" w:author="edith loreto" w:date="2015-10-14T13:28:00Z">
        <w:r w:rsidR="00C44651">
          <w:rPr>
            <w:color w:val="000000" w:themeColor="text1"/>
            <w:sz w:val="20"/>
            <w:szCs w:val="20"/>
            <w:shd w:val="clear" w:color="auto" w:fill="FFFFFF"/>
            <w:rPrChange w:id="172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7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mobiliario</w:t>
        </w:r>
      </w:ins>
      <w:ins w:id="174" w:author="edith loreto" w:date="2015-10-14T13:29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7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, la iluminación es buena y cuenta con servicio de </w:t>
        </w:r>
      </w:ins>
      <w:ins w:id="176" w:author="edith loreto" w:date="2015-10-14T13:30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7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internet</w:t>
        </w:r>
      </w:ins>
      <w:ins w:id="178" w:author="edith loreto" w:date="2015-10-14T13:31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7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, cada aula cuenta con pintarrón</w:t>
        </w:r>
      </w:ins>
      <w:ins w:id="180" w:author="edith loreto" w:date="2017-10-08T00:53:00Z">
        <w:r w:rsidR="00C44651">
          <w:rPr>
            <w:color w:val="000000" w:themeColor="text1"/>
            <w:sz w:val="20"/>
            <w:szCs w:val="20"/>
            <w:shd w:val="clear" w:color="auto" w:fill="FFFFFF"/>
          </w:rPr>
          <w:t>es y pizarrones interactivos con sistema de a</w:t>
        </w:r>
        <w:r w:rsidR="0042264C">
          <w:rPr>
            <w:color w:val="000000" w:themeColor="text1"/>
            <w:sz w:val="20"/>
            <w:szCs w:val="20"/>
            <w:shd w:val="clear" w:color="auto" w:fill="FFFFFF"/>
          </w:rPr>
          <w:t>udio y una pantalla con su dvd,</w:t>
        </w:r>
        <w:r w:rsidR="00C44651">
          <w:rPr>
            <w:color w:val="000000" w:themeColor="text1"/>
            <w:sz w:val="20"/>
            <w:szCs w:val="20"/>
            <w:shd w:val="clear" w:color="auto" w:fill="FFFFFF"/>
          </w:rPr>
          <w:t xml:space="preserve"> escritorio y butacas nuevas para los alumnos</w:t>
        </w:r>
      </w:ins>
      <w:ins w:id="181" w:author="edith loreto" w:date="2015-10-14T13:31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8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, en este ciclo pasado se adquirieron materiales con los Programas Escuelas de Excelencia y Tiempo Completo </w:t>
        </w:r>
      </w:ins>
      <w:ins w:id="183" w:author="edith loreto" w:date="2015-10-14T13:33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8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y</w:t>
        </w:r>
      </w:ins>
      <w:ins w:id="185" w:author="edith loreto" w:date="2015-10-14T13:31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8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ins w:id="187" w:author="edith loreto" w:date="2015-10-14T13:32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18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s</w:t>
        </w:r>
      </w:ins>
      <w:ins w:id="189" w:author="edith loreto" w:date="2015-10-14T13:31:00Z">
        <w:r w:rsidR="0042264C">
          <w:rPr>
            <w:color w:val="000000" w:themeColor="text1"/>
            <w:sz w:val="20"/>
            <w:szCs w:val="20"/>
            <w:shd w:val="clear" w:color="auto" w:fill="FFFFFF"/>
            <w:rPrChange w:id="190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e </w:t>
        </w:r>
      </w:ins>
      <w:ins w:id="191" w:author="edith loreto" w:date="2017-10-08T01:03:00Z">
        <w:r w:rsidR="0042264C">
          <w:rPr>
            <w:color w:val="000000" w:themeColor="text1"/>
            <w:sz w:val="20"/>
            <w:szCs w:val="20"/>
            <w:shd w:val="clear" w:color="auto" w:fill="FFFFFF"/>
            <w:rPrChange w:id="192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construyó</w:t>
        </w:r>
      </w:ins>
      <w:ins w:id="193" w:author="edith loreto" w:date="2015-10-14T13:31:00Z">
        <w:r w:rsidR="0042264C">
          <w:rPr>
            <w:color w:val="000000" w:themeColor="text1"/>
            <w:sz w:val="20"/>
            <w:szCs w:val="20"/>
            <w:shd w:val="clear" w:color="auto" w:fill="FFFFFF"/>
            <w:rPrChange w:id="194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una barda perimetral </w:t>
        </w:r>
      </w:ins>
      <w:ins w:id="195" w:author="edith loreto" w:date="2017-10-08T01:00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>además</w:t>
        </w:r>
      </w:ins>
      <w:ins w:id="196" w:author="edith loreto" w:date="2015-10-14T13:31:00Z">
        <w:r w:rsidR="0042264C">
          <w:rPr>
            <w:color w:val="000000" w:themeColor="text1"/>
            <w:sz w:val="20"/>
            <w:szCs w:val="20"/>
            <w:shd w:val="clear" w:color="auto" w:fill="FFFFFF"/>
            <w:rPrChange w:id="197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198" w:author="edith loreto" w:date="2017-10-08T01:00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 xml:space="preserve">de la </w:t>
        </w:r>
      </w:ins>
      <w:ins w:id="199" w:author="edith loreto" w:date="2017-10-08T01:01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>rehabilitación</w:t>
        </w:r>
      </w:ins>
      <w:ins w:id="200" w:author="edith loreto" w:date="2017-10-08T01:00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 xml:space="preserve"> </w:t>
        </w:r>
      </w:ins>
      <w:ins w:id="201" w:author="edith loreto" w:date="2017-10-08T01:01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>de espacio para una cancha de fut bol para los alumnos.</w:t>
        </w:r>
      </w:ins>
    </w:p>
    <w:p w:rsidR="00B45E05" w:rsidRPr="006B6209" w:rsidRDefault="0042264C">
      <w:pPr>
        <w:jc w:val="both"/>
        <w:rPr>
          <w:ins w:id="202" w:author="edith loreto" w:date="2015-10-14T13:36:00Z"/>
          <w:color w:val="000000" w:themeColor="text1"/>
          <w:sz w:val="20"/>
          <w:szCs w:val="20"/>
          <w:shd w:val="clear" w:color="auto" w:fill="FFFFFF"/>
          <w:rPrChange w:id="203" w:author="edith loreto" w:date="2015-10-14T13:44:00Z">
            <w:rPr>
              <w:ins w:id="204" w:author="edith loreto" w:date="2015-10-14T13:36:00Z"/>
              <w:color w:val="000000" w:themeColor="text1"/>
              <w:shd w:val="clear" w:color="auto" w:fill="FFFFFF"/>
            </w:rPr>
          </w:rPrChange>
        </w:rPr>
      </w:pPr>
      <w:ins w:id="205" w:author="edith loreto" w:date="2017-10-08T01:01:00Z">
        <w:r>
          <w:rPr>
            <w:color w:val="000000" w:themeColor="text1"/>
            <w:sz w:val="20"/>
            <w:szCs w:val="20"/>
            <w:shd w:val="clear" w:color="auto" w:fill="FFFFFF"/>
          </w:rPr>
          <w:t>N</w:t>
        </w:r>
      </w:ins>
      <w:ins w:id="206" w:author="edith loreto" w:date="2015-10-14T13:35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20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uestra biblioteca carece de material bibliográfico </w:t>
        </w:r>
      </w:ins>
      <w:ins w:id="208" w:author="edith loreto" w:date="2015-10-14T13:36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20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y resulta poco atractivo para los </w:t>
        </w:r>
      </w:ins>
      <w:ins w:id="210" w:author="edith loreto" w:date="2015-10-14T13:38:00Z">
        <w:r w:rsidR="00B45E05" w:rsidRPr="006B6209">
          <w:rPr>
            <w:color w:val="000000" w:themeColor="text1"/>
            <w:sz w:val="20"/>
            <w:szCs w:val="20"/>
            <w:shd w:val="clear" w:color="auto" w:fill="FFFFFF"/>
            <w:rPrChange w:id="21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estudiantes</w:t>
        </w:r>
      </w:ins>
      <w:ins w:id="212" w:author="edith loreto" w:date="2015-10-14T13:36:00Z">
        <w:r>
          <w:rPr>
            <w:color w:val="000000" w:themeColor="text1"/>
            <w:sz w:val="20"/>
            <w:szCs w:val="20"/>
            <w:shd w:val="clear" w:color="auto" w:fill="FFFFFF"/>
            <w:rPrChange w:id="213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, aunque estos </w:t>
        </w:r>
      </w:ins>
      <w:ins w:id="214" w:author="edith loreto" w:date="2017-10-08T01:03:00Z">
        <w:r>
          <w:rPr>
            <w:color w:val="000000" w:themeColor="text1"/>
            <w:sz w:val="20"/>
            <w:szCs w:val="20"/>
            <w:shd w:val="clear" w:color="auto" w:fill="FFFFFF"/>
          </w:rPr>
          <w:t>últimos</w:t>
        </w:r>
      </w:ins>
      <w:ins w:id="215" w:author="edith loreto" w:date="2015-10-14T13:36:00Z">
        <w:r>
          <w:rPr>
            <w:color w:val="000000" w:themeColor="text1"/>
            <w:sz w:val="20"/>
            <w:szCs w:val="20"/>
            <w:shd w:val="clear" w:color="auto" w:fill="FFFFFF"/>
            <w:rPrChange w:id="216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217" w:author="edith loreto" w:date="2017-10-08T01:03:00Z">
        <w:r>
          <w:rPr>
            <w:color w:val="000000" w:themeColor="text1"/>
            <w:sz w:val="20"/>
            <w:szCs w:val="20"/>
            <w:shd w:val="clear" w:color="auto" w:fill="FFFFFF"/>
          </w:rPr>
          <w:t>ciclos escolares nos han llegado más ejemplares gracias al programa de Escuelas de Tiempo Completo.</w:t>
        </w:r>
      </w:ins>
    </w:p>
    <w:p w:rsidR="00B45E05" w:rsidRPr="006B6209" w:rsidRDefault="00B45E05">
      <w:pPr>
        <w:jc w:val="both"/>
        <w:rPr>
          <w:ins w:id="218" w:author="edith loreto" w:date="2015-10-14T13:40:00Z"/>
          <w:color w:val="000000" w:themeColor="text1"/>
          <w:sz w:val="20"/>
          <w:szCs w:val="20"/>
          <w:shd w:val="clear" w:color="auto" w:fill="FFFFFF"/>
          <w:rPrChange w:id="219" w:author="edith loreto" w:date="2015-10-14T13:44:00Z">
            <w:rPr>
              <w:ins w:id="220" w:author="edith loreto" w:date="2015-10-14T13:40:00Z"/>
              <w:color w:val="000000" w:themeColor="text1"/>
              <w:shd w:val="clear" w:color="auto" w:fill="FFFFFF"/>
            </w:rPr>
          </w:rPrChange>
        </w:rPr>
      </w:pPr>
      <w:ins w:id="221" w:author="edith loreto" w:date="2015-10-14T13:37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2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En cuanto a la </w:t>
        </w:r>
      </w:ins>
      <w:ins w:id="223" w:author="edith loreto" w:date="2015-10-14T13:38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2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participación</w:t>
        </w:r>
      </w:ins>
      <w:ins w:id="225" w:author="edith loreto" w:date="2015-10-14T13:37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2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de padres de familia puedo decir que </w:t>
        </w:r>
      </w:ins>
      <w:ins w:id="227" w:author="edith loreto" w:date="2017-10-08T01:04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>en un 60</w:t>
        </w:r>
      </w:ins>
      <w:ins w:id="228" w:author="edith loreto" w:date="2015-10-14T13:37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29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% asiste a las reuniones generales</w:t>
        </w:r>
      </w:ins>
      <w:ins w:id="230" w:author="edith loreto" w:date="2015-10-14T13:38:00Z">
        <w:r w:rsidR="006B6209" w:rsidRPr="006B6209">
          <w:rPr>
            <w:color w:val="000000" w:themeColor="text1"/>
            <w:sz w:val="20"/>
            <w:szCs w:val="20"/>
            <w:shd w:val="clear" w:color="auto" w:fill="FFFFFF"/>
            <w:rPrChange w:id="231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que convoca el director, en forma particular cuando son reuniones de grupo la asi</w:t>
        </w:r>
      </w:ins>
      <w:ins w:id="232" w:author="edith loreto" w:date="2015-10-14T13:39:00Z">
        <w:r w:rsidR="006B6209" w:rsidRPr="006B6209">
          <w:rPr>
            <w:color w:val="000000" w:themeColor="text1"/>
            <w:sz w:val="20"/>
            <w:szCs w:val="20"/>
            <w:shd w:val="clear" w:color="auto" w:fill="FFFFFF"/>
            <w:rPrChange w:id="233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s</w:t>
        </w:r>
      </w:ins>
      <w:ins w:id="234" w:author="edith loreto" w:date="2015-10-14T13:38:00Z">
        <w:r w:rsidR="006B6209" w:rsidRPr="006B6209">
          <w:rPr>
            <w:color w:val="000000" w:themeColor="text1"/>
            <w:sz w:val="20"/>
            <w:szCs w:val="20"/>
            <w:shd w:val="clear" w:color="auto" w:fill="FFFFFF"/>
            <w:rPrChange w:id="235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tencia</w:t>
        </w:r>
      </w:ins>
      <w:ins w:id="236" w:author="edith loreto" w:date="2015-10-14T13:39:00Z">
        <w:r w:rsidR="0042264C">
          <w:rPr>
            <w:color w:val="000000" w:themeColor="text1"/>
            <w:sz w:val="20"/>
            <w:szCs w:val="20"/>
            <w:shd w:val="clear" w:color="auto" w:fill="FFFFFF"/>
            <w:rPrChange w:id="237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se da en un 90</w:t>
        </w:r>
        <w:r w:rsidR="006B6209" w:rsidRPr="006B6209">
          <w:rPr>
            <w:color w:val="000000" w:themeColor="text1"/>
            <w:sz w:val="20"/>
            <w:szCs w:val="20"/>
            <w:shd w:val="clear" w:color="auto" w:fill="FFFFFF"/>
            <w:rPrChange w:id="23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% y en casos personales todos </w:t>
        </w:r>
      </w:ins>
      <w:ins w:id="239" w:author="edith loreto" w:date="2017-10-08T01:05:00Z">
        <w:r w:rsidR="0042264C" w:rsidRPr="006B6209">
          <w:rPr>
            <w:color w:val="000000" w:themeColor="text1"/>
            <w:sz w:val="20"/>
            <w:szCs w:val="20"/>
            <w:shd w:val="clear" w:color="auto" w:fill="FFFFFF"/>
            <w:rPrChange w:id="240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acuden,</w:t>
        </w:r>
      </w:ins>
      <w:ins w:id="241" w:author="edith loreto" w:date="2015-10-14T13:39:00Z">
        <w:r w:rsidR="006B6209" w:rsidRPr="006B6209">
          <w:rPr>
            <w:color w:val="000000" w:themeColor="text1"/>
            <w:sz w:val="20"/>
            <w:szCs w:val="20"/>
            <w:shd w:val="clear" w:color="auto" w:fill="FFFFFF"/>
            <w:rPrChange w:id="24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ins w:id="243" w:author="edith loreto" w:date="2015-10-14T13:40:00Z">
        <w:r w:rsidR="006B6209" w:rsidRPr="006B6209">
          <w:rPr>
            <w:color w:val="000000" w:themeColor="text1"/>
            <w:sz w:val="20"/>
            <w:szCs w:val="20"/>
            <w:shd w:val="clear" w:color="auto" w:fill="FFFFFF"/>
            <w:rPrChange w:id="244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aunque no siempre la situación sea de su total agrado o estén de acuerdo con las decisiones que se toman en la escuela en asambleas.</w:t>
        </w:r>
      </w:ins>
    </w:p>
    <w:p w:rsidR="006B6209" w:rsidRPr="006B6209" w:rsidRDefault="006B6209">
      <w:pPr>
        <w:jc w:val="both"/>
        <w:rPr>
          <w:noProof/>
          <w:color w:val="000000" w:themeColor="text1"/>
          <w:sz w:val="20"/>
          <w:szCs w:val="20"/>
          <w:lang w:val="es-ES"/>
          <w:rPrChange w:id="245" w:author="edith loreto" w:date="2015-10-14T13:44:00Z">
            <w:rPr>
              <w:noProof/>
              <w:color w:val="000000" w:themeColor="text1"/>
              <w:lang w:val="es-ES"/>
            </w:rPr>
          </w:rPrChange>
        </w:rPr>
      </w:pPr>
      <w:ins w:id="246" w:author="edith loreto" w:date="2015-10-14T13:41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47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>La escuela tiene cerca de</w:t>
        </w:r>
      </w:ins>
      <w:ins w:id="248" w:author="edith loreto" w:date="2017-10-08T01:04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 xml:space="preserve"> 66</w:t>
        </w:r>
      </w:ins>
      <w:ins w:id="249" w:author="edith loreto" w:date="2015-10-14T13:41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50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alumnos y su edad</w:t>
        </w:r>
        <w:r w:rsidR="0042264C">
          <w:rPr>
            <w:color w:val="000000" w:themeColor="text1"/>
            <w:sz w:val="20"/>
            <w:szCs w:val="20"/>
            <w:shd w:val="clear" w:color="auto" w:fill="FFFFFF"/>
            <w:rPrChange w:id="251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promedio esta entre los 12 y 15</w:t>
        </w:r>
        <w:r w:rsidRPr="006B6209">
          <w:rPr>
            <w:color w:val="000000" w:themeColor="text1"/>
            <w:sz w:val="20"/>
            <w:szCs w:val="20"/>
            <w:shd w:val="clear" w:color="auto" w:fill="FFFFFF"/>
            <w:rPrChange w:id="252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</w:t>
        </w:r>
      </w:ins>
      <w:ins w:id="253" w:author="edith loreto" w:date="2017-10-08T01:05:00Z">
        <w:r w:rsidR="0042264C" w:rsidRPr="006B6209">
          <w:rPr>
            <w:color w:val="000000" w:themeColor="text1"/>
            <w:sz w:val="20"/>
            <w:szCs w:val="20"/>
            <w:shd w:val="clear" w:color="auto" w:fill="FFFFFF"/>
            <w:rPrChange w:id="254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años</w:t>
        </w:r>
      </w:ins>
      <w:ins w:id="255" w:author="edith loreto" w:date="2015-10-14T13:42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5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e</w:t>
        </w:r>
        <w:r w:rsidR="0042264C">
          <w:rPr>
            <w:color w:val="000000" w:themeColor="text1"/>
            <w:sz w:val="20"/>
            <w:szCs w:val="20"/>
            <w:shd w:val="clear" w:color="auto" w:fill="FFFFFF"/>
            <w:rPrChange w:id="257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n su mayoría presentan una</w:t>
        </w:r>
        <w:r w:rsidRPr="006B6209">
          <w:rPr>
            <w:color w:val="000000" w:themeColor="text1"/>
            <w:sz w:val="20"/>
            <w:szCs w:val="20"/>
            <w:shd w:val="clear" w:color="auto" w:fill="FFFFFF"/>
            <w:rPrChange w:id="258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disciplina </w:t>
        </w:r>
      </w:ins>
      <w:ins w:id="259" w:author="edith loreto" w:date="2017-10-08T01:04:00Z">
        <w:r w:rsidR="0042264C">
          <w:rPr>
            <w:color w:val="000000" w:themeColor="text1"/>
            <w:sz w:val="20"/>
            <w:szCs w:val="20"/>
            <w:shd w:val="clear" w:color="auto" w:fill="FFFFFF"/>
          </w:rPr>
          <w:t>regular</w:t>
        </w:r>
      </w:ins>
      <w:ins w:id="260" w:author="edith loreto" w:date="2015-10-14T13:42:00Z">
        <w:r w:rsidR="0042264C">
          <w:rPr>
            <w:color w:val="000000" w:themeColor="text1"/>
            <w:sz w:val="20"/>
            <w:szCs w:val="20"/>
            <w:shd w:val="clear" w:color="auto" w:fill="FFFFFF"/>
            <w:rPrChange w:id="261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262" w:author="edith loreto" w:date="2017-10-08T01:05:00Z">
        <w:r w:rsidR="0042264C">
          <w:rPr>
            <w:color w:val="000000" w:themeColor="text1"/>
            <w:sz w:val="20"/>
            <w:szCs w:val="20"/>
            <w:shd w:val="clear" w:color="auto" w:fill="FFFFFF"/>
            <w:rPrChange w:id="263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y </w:t>
        </w:r>
        <w:r w:rsidR="0042264C" w:rsidRPr="006B6209">
          <w:rPr>
            <w:color w:val="000000" w:themeColor="text1"/>
            <w:sz w:val="20"/>
            <w:szCs w:val="20"/>
            <w:shd w:val="clear" w:color="auto" w:fill="FFFFFF"/>
            <w:rPrChange w:id="264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aunque</w:t>
        </w:r>
      </w:ins>
      <w:ins w:id="265" w:author="edith loreto" w:date="2015-10-14T13:42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6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se</w:t>
        </w:r>
        <w:r w:rsidR="0042264C">
          <w:rPr>
            <w:color w:val="000000" w:themeColor="text1"/>
            <w:sz w:val="20"/>
            <w:szCs w:val="20"/>
            <w:shd w:val="clear" w:color="auto" w:fill="FFFFFF"/>
            <w:rPrChange w:id="267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 manejan casos </w:t>
        </w:r>
      </w:ins>
      <w:ins w:id="268" w:author="edith loreto" w:date="2017-10-08T01:06:00Z">
        <w:r w:rsidR="0042264C">
          <w:rPr>
            <w:color w:val="000000" w:themeColor="text1"/>
            <w:sz w:val="20"/>
            <w:szCs w:val="20"/>
            <w:shd w:val="clear" w:color="auto" w:fill="FFFFFF"/>
            <w:rPrChange w:id="269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particulares</w:t>
        </w:r>
      </w:ins>
      <w:bookmarkStart w:id="270" w:name="_GoBack"/>
      <w:bookmarkEnd w:id="270"/>
      <w:ins w:id="271" w:author="edith loreto" w:date="2015-10-14T13:42:00Z">
        <w:r w:rsidR="0042264C">
          <w:rPr>
            <w:color w:val="000000" w:themeColor="text1"/>
            <w:sz w:val="20"/>
            <w:szCs w:val="20"/>
            <w:shd w:val="clear" w:color="auto" w:fill="FFFFFF"/>
            <w:rPrChange w:id="272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 xml:space="preserve">, la </w:t>
        </w:r>
      </w:ins>
      <w:ins w:id="273" w:author="edith loreto" w:date="2017-10-08T01:05:00Z">
        <w:r w:rsidR="0042264C">
          <w:rPr>
            <w:color w:val="000000" w:themeColor="text1"/>
            <w:sz w:val="20"/>
            <w:szCs w:val="20"/>
            <w:shd w:val="clear" w:color="auto" w:fill="FFFFFF"/>
            <w:rPrChange w:id="274" w:author="edith loreto" w:date="2015-10-14T13:44:00Z">
              <w:rPr>
                <w:color w:val="000000" w:themeColor="text1"/>
                <w:sz w:val="20"/>
                <w:szCs w:val="20"/>
                <w:shd w:val="clear" w:color="auto" w:fill="FFFFFF"/>
              </w:rPr>
            </w:rPrChange>
          </w:rPr>
          <w:t>mayoría</w:t>
        </w:r>
      </w:ins>
      <w:ins w:id="275" w:author="edith loreto" w:date="2015-10-14T13:42:00Z">
        <w:r w:rsidRPr="006B6209">
          <w:rPr>
            <w:color w:val="000000" w:themeColor="text1"/>
            <w:sz w:val="20"/>
            <w:szCs w:val="20"/>
            <w:shd w:val="clear" w:color="auto" w:fill="FFFFFF"/>
            <w:rPrChange w:id="276" w:author="edith loreto" w:date="2015-10-14T13:44:00Z">
              <w:rPr>
                <w:color w:val="000000" w:themeColor="text1"/>
                <w:shd w:val="clear" w:color="auto" w:fill="FFFFFF"/>
              </w:rPr>
            </w:rPrChange>
          </w:rPr>
          <w:t xml:space="preserve"> vienen con su uniforme oficial.</w:t>
        </w:r>
      </w:ins>
    </w:p>
    <w:sectPr w:rsidR="006B6209" w:rsidRPr="006B6209" w:rsidSect="006B6209">
      <w:pgSz w:w="12240" w:h="15840"/>
      <w:pgMar w:top="1440" w:right="1440" w:bottom="1440" w:left="1440" w:header="720" w:footer="720" w:gutter="0"/>
      <w:cols w:space="720"/>
      <w:docGrid w:linePitch="231"/>
      <w:sectPrChange w:id="277" w:author="edith loreto" w:date="2015-10-14T13:43:00Z">
        <w:sectPr w:rsidR="006B6209" w:rsidRPr="006B6209" w:rsidSect="006B6209">
          <w:pgMar w:top="1440" w:right="1440" w:bottom="1440" w:left="1440" w:header="720" w:footer="720" w:gutter="0"/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h loreto">
    <w15:presenceInfo w15:providerId="Windows Live" w15:userId="a14f4911fda596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1"/>
    <w:rsid w:val="00131AE1"/>
    <w:rsid w:val="00146359"/>
    <w:rsid w:val="0042264C"/>
    <w:rsid w:val="005B48E8"/>
    <w:rsid w:val="005C1AA5"/>
    <w:rsid w:val="006B1ECD"/>
    <w:rsid w:val="006B6209"/>
    <w:rsid w:val="00703104"/>
    <w:rsid w:val="007F3E33"/>
    <w:rsid w:val="00827275"/>
    <w:rsid w:val="009E4C48"/>
    <w:rsid w:val="00B45E05"/>
    <w:rsid w:val="00C16F56"/>
    <w:rsid w:val="00C44651"/>
    <w:rsid w:val="00DB3E8C"/>
    <w:rsid w:val="00F42F63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FB16"/>
  <w15:chartTrackingRefBased/>
  <w15:docId w15:val="{742D6FAB-ED13-45AC-A275-80CBBE6B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TH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174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edith loreto</dc:creator>
  <cp:keywords/>
  <cp:lastModifiedBy>edith loreto</cp:lastModifiedBy>
  <cp:revision>2</cp:revision>
  <dcterms:created xsi:type="dcterms:W3CDTF">2015-10-14T16:11:00Z</dcterms:created>
  <dcterms:modified xsi:type="dcterms:W3CDTF">2017-10-08T06:06:00Z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